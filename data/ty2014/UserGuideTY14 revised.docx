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03ACC" w14:textId="77777777" w:rsidR="00644D62" w:rsidRPr="00644D62" w:rsidRDefault="00644D62" w:rsidP="00644D62">
      <w:pPr>
        <w:spacing w:after="120" w:line="240" w:lineRule="auto"/>
        <w:outlineLvl w:val="0"/>
        <w:rPr>
          <w:rFonts w:ascii="Georgia" w:eastAsia="Times New Roman" w:hAnsi="Georgia" w:cs="Times New Roman"/>
          <w:color w:val="333333"/>
          <w:kern w:val="36"/>
          <w:sz w:val="45"/>
          <w:szCs w:val="45"/>
        </w:rPr>
      </w:pPr>
      <w:r w:rsidRPr="00644D62">
        <w:rPr>
          <w:rFonts w:ascii="Georgia" w:eastAsia="Times New Roman" w:hAnsi="Georgia" w:cs="Times New Roman"/>
          <w:color w:val="333333"/>
          <w:kern w:val="36"/>
          <w:sz w:val="45"/>
          <w:szCs w:val="45"/>
        </w:rPr>
        <w:t>EITC Interactive: User Guide and Data Dictionary</w:t>
      </w:r>
    </w:p>
    <w:p w14:paraId="40BC617A" w14:textId="5277CA92" w:rsidR="00AF3EDB" w:rsidRDefault="00644D62" w:rsidP="00253CE1">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This guide answers general questions about the operation of the </w:t>
      </w:r>
      <w:hyperlink r:id="rId8" w:history="1">
        <w:r w:rsidRPr="00644D62">
          <w:rPr>
            <w:rFonts w:ascii="Arial" w:eastAsia="Times New Roman" w:hAnsi="Arial" w:cs="Arial"/>
            <w:color w:val="20558A"/>
            <w:sz w:val="20"/>
            <w:szCs w:val="20"/>
            <w:u w:val="single"/>
          </w:rPr>
          <w:t>interactive website</w:t>
        </w:r>
      </w:hyperlink>
      <w:r w:rsidRPr="00644D62">
        <w:rPr>
          <w:rFonts w:ascii="Arial" w:eastAsia="Times New Roman" w:hAnsi="Arial" w:cs="Arial"/>
          <w:color w:val="333333"/>
          <w:sz w:val="20"/>
          <w:szCs w:val="20"/>
        </w:rPr>
        <w:t> and the information it provides, as well as specific questions users might ask about how to use some of these data.</w:t>
      </w:r>
    </w:p>
    <w:p w14:paraId="15F45619" w14:textId="1212C791" w:rsidR="00644D62" w:rsidRPr="00644D62" w:rsidRDefault="00AF3EDB" w:rsidP="00253CE1">
      <w:pPr>
        <w:spacing w:after="240" w:line="285" w:lineRule="atLeast"/>
        <w:rPr>
          <w:rFonts w:ascii="Arial" w:eastAsia="Times New Roman" w:hAnsi="Arial" w:cs="Arial"/>
          <w:color w:val="333333"/>
          <w:sz w:val="20"/>
          <w:szCs w:val="20"/>
        </w:rPr>
      </w:pPr>
      <w:r w:rsidRPr="00AF3EDB">
        <w:rPr>
          <w:rFonts w:ascii="Arial" w:eastAsia="Times New Roman" w:hAnsi="Arial" w:cs="Arial"/>
          <w:b/>
          <w:color w:val="C00000"/>
          <w:sz w:val="20"/>
          <w:szCs w:val="20"/>
        </w:rPr>
        <w:t xml:space="preserve">Please note that the data have changed substantially between Tax Year 2013 and Tax Year 2014, due to </w:t>
      </w:r>
      <w:r w:rsidR="008F6078">
        <w:rPr>
          <w:rFonts w:ascii="Arial" w:eastAsia="Times New Roman" w:hAnsi="Arial" w:cs="Arial"/>
          <w:b/>
          <w:color w:val="C00000"/>
          <w:sz w:val="20"/>
          <w:szCs w:val="20"/>
        </w:rPr>
        <w:t xml:space="preserve">changes in </w:t>
      </w:r>
      <w:r w:rsidRPr="00AF3EDB">
        <w:rPr>
          <w:rFonts w:ascii="Arial" w:eastAsia="Times New Roman" w:hAnsi="Arial" w:cs="Arial"/>
          <w:b/>
          <w:color w:val="C00000"/>
          <w:sz w:val="20"/>
          <w:szCs w:val="20"/>
        </w:rPr>
        <w:t xml:space="preserve">IRS </w:t>
      </w:r>
      <w:r w:rsidR="008F6078">
        <w:rPr>
          <w:rFonts w:ascii="Arial" w:eastAsia="Times New Roman" w:hAnsi="Arial" w:cs="Arial"/>
          <w:b/>
          <w:color w:val="C00000"/>
          <w:sz w:val="20"/>
          <w:szCs w:val="20"/>
        </w:rPr>
        <w:t>reporting standards</w:t>
      </w:r>
      <w:r w:rsidRPr="00AF3EDB">
        <w:rPr>
          <w:rFonts w:ascii="Arial" w:eastAsia="Times New Roman" w:hAnsi="Arial" w:cs="Arial"/>
          <w:b/>
          <w:color w:val="C00000"/>
          <w:sz w:val="20"/>
          <w:szCs w:val="20"/>
        </w:rPr>
        <w:t xml:space="preserve">. See the </w:t>
      </w:r>
      <w:hyperlink w:anchor="datachange" w:history="1">
        <w:r w:rsidRPr="00E255AD">
          <w:rPr>
            <w:rStyle w:val="Hyperlink"/>
            <w:rFonts w:ascii="Arial" w:eastAsia="Times New Roman" w:hAnsi="Arial" w:cs="Arial"/>
            <w:b/>
            <w:sz w:val="20"/>
            <w:szCs w:val="20"/>
          </w:rPr>
          <w:t>section</w:t>
        </w:r>
      </w:hyperlink>
      <w:r w:rsidRPr="00AF3EDB">
        <w:rPr>
          <w:rFonts w:ascii="Arial" w:eastAsia="Times New Roman" w:hAnsi="Arial" w:cs="Arial"/>
          <w:b/>
          <w:color w:val="C00000"/>
          <w:sz w:val="20"/>
          <w:szCs w:val="20"/>
        </w:rPr>
        <w:t xml:space="preserve"> on </w:t>
      </w:r>
      <w:r w:rsidR="00E255AD">
        <w:rPr>
          <w:rFonts w:ascii="Arial" w:eastAsia="Times New Roman" w:hAnsi="Arial" w:cs="Arial"/>
          <w:b/>
          <w:color w:val="C00000"/>
          <w:sz w:val="20"/>
          <w:szCs w:val="20"/>
        </w:rPr>
        <w:t>changes to the data</w:t>
      </w:r>
      <w:r w:rsidRPr="00AF3EDB">
        <w:rPr>
          <w:rFonts w:ascii="Arial" w:eastAsia="Times New Roman" w:hAnsi="Arial" w:cs="Arial"/>
          <w:b/>
          <w:color w:val="C00000"/>
          <w:sz w:val="20"/>
          <w:szCs w:val="20"/>
        </w:rPr>
        <w:t xml:space="preserve"> for full details.</w:t>
      </w:r>
      <w:r w:rsidR="00644D62" w:rsidRPr="00644D62">
        <w:rPr>
          <w:rFonts w:ascii="Arial" w:eastAsia="Times New Roman" w:hAnsi="Arial" w:cs="Arial"/>
          <w:color w:val="333333"/>
          <w:sz w:val="20"/>
          <w:szCs w:val="20"/>
        </w:rPr>
        <w:br/>
      </w:r>
      <w:r w:rsidR="00644D62" w:rsidRPr="00644D62">
        <w:rPr>
          <w:rFonts w:ascii="Arial" w:eastAsia="Times New Roman" w:hAnsi="Arial" w:cs="Arial"/>
          <w:color w:val="333333"/>
          <w:sz w:val="20"/>
          <w:szCs w:val="20"/>
        </w:rPr>
        <w:br/>
        <w:t>For more information about the datab</w:t>
      </w:r>
      <w:r w:rsidR="00074299">
        <w:rPr>
          <w:rFonts w:ascii="Arial" w:eastAsia="Times New Roman" w:hAnsi="Arial" w:cs="Arial"/>
          <w:color w:val="333333"/>
          <w:sz w:val="20"/>
          <w:szCs w:val="20"/>
        </w:rPr>
        <w:t>ase and using the data, contact</w:t>
      </w:r>
      <w:r w:rsidR="00253CE1">
        <w:rPr>
          <w:rFonts w:ascii="Arial" w:eastAsia="Times New Roman" w:hAnsi="Arial" w:cs="Arial"/>
          <w:color w:val="333333"/>
          <w:sz w:val="20"/>
          <w:szCs w:val="20"/>
        </w:rPr>
        <w:t xml:space="preserve"> </w:t>
      </w:r>
      <w:ins w:id="0" w:author="Cecile Murray" w:date="2016-12-12T12:58:00Z">
        <w:r w:rsidR="008D5DE3">
          <w:rPr>
            <w:rFonts w:ascii="Arial" w:eastAsia="Times New Roman" w:hAnsi="Arial" w:cs="Arial"/>
            <w:sz w:val="20"/>
            <w:szCs w:val="20"/>
          </w:rPr>
          <w:fldChar w:fldCharType="begin"/>
        </w:r>
        <w:r w:rsidR="008D5DE3">
          <w:rPr>
            <w:rFonts w:ascii="Arial" w:eastAsia="Times New Roman" w:hAnsi="Arial" w:cs="Arial"/>
            <w:sz w:val="20"/>
            <w:szCs w:val="20"/>
          </w:rPr>
          <w:instrText xml:space="preserve"> HYPERLINK "mailto:cmurray@brookings.edu" </w:instrText>
        </w:r>
        <w:r w:rsidR="008D5DE3">
          <w:rPr>
            <w:rFonts w:ascii="Arial" w:eastAsia="Times New Roman" w:hAnsi="Arial" w:cs="Arial"/>
            <w:sz w:val="20"/>
            <w:szCs w:val="20"/>
          </w:rPr>
          <w:fldChar w:fldCharType="separate"/>
        </w:r>
        <w:commentRangeStart w:id="1"/>
        <w:r w:rsidR="008D5DE3" w:rsidRPr="008D5DE3">
          <w:rPr>
            <w:rStyle w:val="Hyperlink"/>
            <w:rFonts w:ascii="Arial" w:eastAsia="Times New Roman" w:hAnsi="Arial" w:cs="Arial"/>
            <w:sz w:val="20"/>
            <w:szCs w:val="20"/>
          </w:rPr>
          <w:t>Cecile Murray</w:t>
        </w:r>
        <w:commentRangeEnd w:id="1"/>
        <w:r w:rsidR="008D5DE3" w:rsidRPr="008D5DE3">
          <w:rPr>
            <w:rStyle w:val="Hyperlink"/>
            <w:sz w:val="16"/>
            <w:szCs w:val="16"/>
          </w:rPr>
          <w:commentReference w:id="1"/>
        </w:r>
        <w:r w:rsidR="008D5DE3" w:rsidRPr="008D5DE3">
          <w:rPr>
            <w:rStyle w:val="Hyperlink"/>
            <w:rFonts w:ascii="Arial" w:eastAsia="Times New Roman" w:hAnsi="Arial" w:cs="Arial"/>
            <w:sz w:val="20"/>
            <w:szCs w:val="20"/>
          </w:rPr>
          <w:t>.</w:t>
        </w:r>
        <w:r w:rsidR="008D5DE3">
          <w:rPr>
            <w:rFonts w:ascii="Arial" w:eastAsia="Times New Roman" w:hAnsi="Arial" w:cs="Arial"/>
            <w:sz w:val="20"/>
            <w:szCs w:val="20"/>
          </w:rPr>
          <w:fldChar w:fldCharType="end"/>
        </w:r>
      </w:ins>
      <w:r w:rsidR="00253CE1" w:rsidRPr="00A25C89">
        <w:rPr>
          <w:rFonts w:ascii="Arial" w:eastAsia="Times New Roman" w:hAnsi="Arial" w:cs="Arial"/>
          <w:color w:val="333333"/>
          <w:sz w:val="20"/>
          <w:szCs w:val="20"/>
        </w:rPr>
        <w:t>.</w:t>
      </w:r>
    </w:p>
    <w:p w14:paraId="5997C037" w14:textId="77777777" w:rsidR="00644D62" w:rsidRPr="00644D62" w:rsidRDefault="00644D62" w:rsidP="00644D62">
      <w:pPr>
        <w:spacing w:after="240" w:line="285" w:lineRule="atLeast"/>
        <w:rPr>
          <w:rFonts w:ascii="Arial" w:eastAsia="Times New Roman" w:hAnsi="Arial" w:cs="Arial"/>
          <w:color w:val="333333"/>
          <w:sz w:val="20"/>
          <w:szCs w:val="20"/>
        </w:rPr>
      </w:pPr>
      <w:bookmarkStart w:id="2" w:name="general"/>
      <w:r w:rsidRPr="00644D62">
        <w:rPr>
          <w:rFonts w:ascii="Arial" w:eastAsia="Times New Roman" w:hAnsi="Arial" w:cs="Arial"/>
          <w:b/>
          <w:bCs/>
          <w:color w:val="333333"/>
          <w:sz w:val="20"/>
          <w:szCs w:val="20"/>
        </w:rPr>
        <w:t>General Questions</w:t>
      </w:r>
    </w:p>
    <w:bookmarkEnd w:id="2"/>
    <w:p w14:paraId="2DB5F498" w14:textId="7A55D1FA" w:rsidR="00644D62" w:rsidRDefault="0008449F" w:rsidP="00644D62">
      <w:pPr>
        <w:numPr>
          <w:ilvl w:val="0"/>
          <w:numId w:val="1"/>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begin"/>
      </w:r>
      <w:r w:rsidR="003E719A">
        <w:rPr>
          <w:rFonts w:ascii="Arial" w:eastAsia="Times New Roman" w:hAnsi="Arial" w:cs="Arial"/>
          <w:color w:val="20558A"/>
          <w:sz w:val="20"/>
          <w:szCs w:val="20"/>
          <w:u w:val="single"/>
        </w:rPr>
        <w:instrText>HYPERLINK  \l "database"</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What's new in this installment of the website?</w:t>
      </w:r>
    </w:p>
    <w:p w14:paraId="033DE0C6" w14:textId="081B6CEF" w:rsidR="00644D62" w:rsidRPr="0008449F" w:rsidRDefault="0008449F" w:rsidP="00644D62">
      <w:pPr>
        <w:numPr>
          <w:ilvl w:val="0"/>
          <w:numId w:val="1"/>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sidR="00240DAD" w:rsidDel="00240DAD">
        <w:t xml:space="preserve"> </w:t>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"data"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 do the different geography types mean?</w:t>
      </w:r>
    </w:p>
    <w:p w14:paraId="77E4D090" w14:textId="77777777" w:rsidR="00120951" w:rsidRPr="0008449F" w:rsidRDefault="0008449F" w:rsidP="00644D62">
      <w:pPr>
        <w:numPr>
          <w:ilvl w:val="0"/>
          <w:numId w:val="1"/>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"methodology" </w:instrText>
      </w:r>
      <w:r>
        <w:rPr>
          <w:rFonts w:ascii="Arial" w:eastAsia="Times New Roman" w:hAnsi="Arial" w:cs="Arial"/>
          <w:color w:val="20558A"/>
          <w:sz w:val="20"/>
          <w:szCs w:val="20"/>
          <w:u w:val="single"/>
        </w:rPr>
        <w:fldChar w:fldCharType="separate"/>
      </w:r>
      <w:r w:rsidR="00120951" w:rsidRPr="0008449F">
        <w:rPr>
          <w:rStyle w:val="Hyperlink"/>
          <w:rFonts w:ascii="Arial" w:eastAsia="Times New Roman" w:hAnsi="Arial" w:cs="Arial"/>
          <w:sz w:val="20"/>
          <w:szCs w:val="20"/>
        </w:rPr>
        <w:t>How are these data derived?</w:t>
      </w:r>
    </w:p>
    <w:p w14:paraId="20220CD8" w14:textId="77777777" w:rsidR="00644D62" w:rsidRPr="0008449F" w:rsidRDefault="0008449F" w:rsidP="00644D62">
      <w:pPr>
        <w:numPr>
          <w:ilvl w:val="0"/>
          <w:numId w:val="1"/>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"column"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 do the column headers in the data represent?</w:t>
      </w:r>
    </w:p>
    <w:p w14:paraId="55536D7E" w14:textId="77777777" w:rsidR="00644D62" w:rsidRPr="0008449F" w:rsidRDefault="0008449F" w:rsidP="00644D62">
      <w:pPr>
        <w:numPr>
          <w:ilvl w:val="0"/>
          <w:numId w:val="1"/>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"additional"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Are additional data available?</w:t>
      </w:r>
    </w:p>
    <w:p w14:paraId="7C9C6F5C" w14:textId="77777777" w:rsidR="00644D62" w:rsidRPr="00644D62" w:rsidRDefault="0008449F" w:rsidP="00644D62">
      <w:pPr>
        <w:spacing w:after="240" w:line="285" w:lineRule="atLeast"/>
        <w:rPr>
          <w:rFonts w:ascii="Arial" w:eastAsia="Times New Roman" w:hAnsi="Arial" w:cs="Arial"/>
          <w:color w:val="333333"/>
          <w:sz w:val="20"/>
          <w:szCs w:val="20"/>
        </w:rPr>
      </w:pPr>
      <w:r>
        <w:rPr>
          <w:rFonts w:ascii="Arial" w:eastAsia="Times New Roman" w:hAnsi="Arial" w:cs="Arial"/>
          <w:color w:val="20558A"/>
          <w:sz w:val="20"/>
          <w:szCs w:val="20"/>
          <w:u w:val="single"/>
        </w:rPr>
        <w:fldChar w:fldCharType="end"/>
      </w:r>
      <w:bookmarkStart w:id="3" w:name="eitcquestions"/>
      <w:r w:rsidR="00644D62" w:rsidRPr="00644D62">
        <w:rPr>
          <w:rFonts w:ascii="Arial" w:eastAsia="Times New Roman" w:hAnsi="Arial" w:cs="Arial"/>
          <w:b/>
          <w:bCs/>
          <w:color w:val="333333"/>
          <w:sz w:val="20"/>
          <w:szCs w:val="20"/>
        </w:rPr>
        <w:t>EITC-Specific Questions</w:t>
      </w:r>
    </w:p>
    <w:bookmarkEnd w:id="3"/>
    <w:p w14:paraId="18690E8A" w14:textId="77777777" w:rsidR="00644D62" w:rsidRPr="0008449F" w:rsidRDefault="0008449F" w:rsidP="00644D62">
      <w:pPr>
        <w:numPr>
          <w:ilvl w:val="0"/>
          <w:numId w:val="2"/>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"people"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How many people in my community benefit from the EITC?</w:t>
      </w:r>
    </w:p>
    <w:p w14:paraId="115F9030" w14:textId="77777777" w:rsidR="00644D62" w:rsidRPr="0008449F" w:rsidRDefault="0008449F" w:rsidP="00644D62">
      <w:pPr>
        <w:numPr>
          <w:ilvl w:val="0"/>
          <w:numId w:val="2"/>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"value"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What's the typical value of the EITC that people in my community receive?</w:t>
      </w:r>
    </w:p>
    <w:p w14:paraId="1A2B42ED" w14:textId="77777777" w:rsidR="008169B8" w:rsidRPr="0008449F" w:rsidRDefault="0008449F" w:rsidP="008169B8">
      <w:pPr>
        <w:numPr>
          <w:ilvl w:val="0"/>
          <w:numId w:val="2"/>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"ral" </w:instrText>
      </w:r>
      <w:r>
        <w:rPr>
          <w:rFonts w:ascii="Arial" w:eastAsia="Times New Roman" w:hAnsi="Arial" w:cs="Arial"/>
          <w:color w:val="20558A"/>
          <w:sz w:val="20"/>
          <w:szCs w:val="20"/>
          <w:u w:val="single"/>
        </w:rPr>
        <w:fldChar w:fldCharType="separate"/>
      </w:r>
      <w:r w:rsidR="008169B8" w:rsidRPr="0008449F">
        <w:rPr>
          <w:rStyle w:val="Hyperlink"/>
          <w:rFonts w:ascii="Arial" w:eastAsia="Times New Roman" w:hAnsi="Arial" w:cs="Arial"/>
          <w:sz w:val="20"/>
          <w:szCs w:val="20"/>
        </w:rPr>
        <w:t>What do the RAL and RAC variables mean? How can I use them?</w:t>
      </w:r>
    </w:p>
    <w:p w14:paraId="08B34E80" w14:textId="77777777" w:rsidR="00644D62" w:rsidRPr="0008449F" w:rsidRDefault="0008449F" w:rsidP="00644D62">
      <w:pPr>
        <w:numPr>
          <w:ilvl w:val="0"/>
          <w:numId w:val="2"/>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HYPERLINK  \l "uptake"</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How many people in my community are eligible for the EITC, but don't receive it? What's the amount that is "left on the table" as a result?</w:t>
      </w:r>
    </w:p>
    <w:p w14:paraId="17F8AA17" w14:textId="1C24C9AC" w:rsidR="00644D62" w:rsidRPr="0008449F" w:rsidRDefault="0008449F" w:rsidP="007A1A60">
      <w:pPr>
        <w:numPr>
          <w:ilvl w:val="0"/>
          <w:numId w:val="2"/>
        </w:numPr>
        <w:spacing w:before="100" w:beforeAutospacing="1" w:after="150" w:line="240" w:lineRule="auto"/>
        <w:ind w:left="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sidR="007A1A60" w:rsidDel="007A1A60">
        <w:rPr>
          <w:rFonts w:ascii="Arial" w:eastAsia="Times New Roman" w:hAnsi="Arial" w:cs="Arial"/>
          <w:color w:val="20558A"/>
          <w:sz w:val="20"/>
          <w:szCs w:val="20"/>
          <w:u w:val="single"/>
        </w:rPr>
        <w:t xml:space="preserve"> </w:t>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"local"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Can I use these data to characterize the total economic impact that EITC dollars have in my local economy?</w:t>
      </w:r>
    </w:p>
    <w:p w14:paraId="39A1F9BD" w14:textId="77777777" w:rsidR="00644D62" w:rsidRPr="00B24422" w:rsidRDefault="0008449F" w:rsidP="00644D62">
      <w:pPr>
        <w:pBdr>
          <w:top w:val="dotted" w:sz="6" w:space="4" w:color="CCCCCC"/>
        </w:pBdr>
        <w:spacing w:before="100" w:beforeAutospacing="1" w:after="100" w:afterAutospacing="1" w:line="240" w:lineRule="auto"/>
        <w:outlineLvl w:val="3"/>
        <w:rPr>
          <w:rFonts w:ascii="Arial" w:eastAsia="Times New Roman" w:hAnsi="Arial" w:cs="Arial"/>
          <w:b/>
          <w:bCs/>
          <w:color w:val="333333"/>
          <w:sz w:val="20"/>
          <w:szCs w:val="20"/>
        </w:rPr>
      </w:pPr>
      <w:r>
        <w:rPr>
          <w:rFonts w:ascii="Arial" w:eastAsia="Times New Roman" w:hAnsi="Arial" w:cs="Arial"/>
          <w:color w:val="20558A"/>
          <w:sz w:val="20"/>
          <w:szCs w:val="20"/>
          <w:u w:val="single"/>
        </w:rPr>
        <w:fldChar w:fldCharType="end"/>
      </w:r>
      <w:r w:rsidR="00644D62" w:rsidRPr="00B24422">
        <w:rPr>
          <w:rFonts w:ascii="Arial" w:eastAsia="Times New Roman" w:hAnsi="Arial" w:cs="Arial"/>
          <w:b/>
          <w:bCs/>
          <w:color w:val="333333"/>
          <w:sz w:val="20"/>
          <w:szCs w:val="20"/>
        </w:rPr>
        <w:t>GENERAL QUESTIONS</w:t>
      </w:r>
    </w:p>
    <w:p w14:paraId="15F6A925" w14:textId="2321EF92" w:rsidR="004D1F79" w:rsidRDefault="00644D62" w:rsidP="00253CE1">
      <w:pPr>
        <w:spacing w:after="240" w:line="285" w:lineRule="atLeast"/>
        <w:rPr>
          <w:rFonts w:ascii="Arial" w:eastAsia="Times New Roman" w:hAnsi="Arial" w:cs="Arial"/>
          <w:color w:val="333333"/>
          <w:sz w:val="20"/>
          <w:szCs w:val="20"/>
        </w:rPr>
      </w:pPr>
      <w:bookmarkStart w:id="4" w:name="database"/>
      <w:bookmarkEnd w:id="4"/>
      <w:r w:rsidRPr="00644D62">
        <w:rPr>
          <w:rFonts w:ascii="Arial" w:eastAsia="Times New Roman" w:hAnsi="Arial" w:cs="Arial"/>
          <w:b/>
          <w:bCs/>
          <w:caps/>
          <w:color w:val="333333"/>
          <w:sz w:val="20"/>
          <w:szCs w:val="20"/>
        </w:rPr>
        <w:t>WHAT'S NEW IN THIS INSTALLMENT OF THE WEBSITE?</w:t>
      </w:r>
      <w:r w:rsidRPr="00644D62">
        <w:rPr>
          <w:rFonts w:ascii="Arial" w:eastAsia="Times New Roman" w:hAnsi="Arial" w:cs="Arial"/>
          <w:color w:val="333333"/>
          <w:sz w:val="20"/>
          <w:szCs w:val="20"/>
        </w:rPr>
        <w:br/>
      </w:r>
      <w:r w:rsidR="00F40947">
        <w:rPr>
          <w:rFonts w:ascii="Arial" w:eastAsia="Times New Roman" w:hAnsi="Arial" w:cs="Arial"/>
          <w:color w:val="333333"/>
          <w:sz w:val="20"/>
          <w:szCs w:val="20"/>
        </w:rPr>
        <w:t>This</w:t>
      </w:r>
      <w:r w:rsidR="00932CE6" w:rsidRPr="00644D62">
        <w:rPr>
          <w:rFonts w:ascii="Arial" w:eastAsia="Times New Roman" w:hAnsi="Arial" w:cs="Arial"/>
          <w:color w:val="333333"/>
          <w:sz w:val="20"/>
          <w:szCs w:val="20"/>
        </w:rPr>
        <w:t xml:space="preserve"> version </w:t>
      </w:r>
      <w:r w:rsidR="00FB3CC7">
        <w:rPr>
          <w:rFonts w:ascii="Arial" w:eastAsia="Times New Roman" w:hAnsi="Arial" w:cs="Arial"/>
          <w:color w:val="333333"/>
          <w:sz w:val="20"/>
          <w:szCs w:val="20"/>
        </w:rPr>
        <w:t xml:space="preserve">of the </w:t>
      </w:r>
      <w:r w:rsidR="00932CE6" w:rsidRPr="00644D62">
        <w:rPr>
          <w:rFonts w:ascii="Arial" w:eastAsia="Times New Roman" w:hAnsi="Arial" w:cs="Arial"/>
          <w:color w:val="333333"/>
          <w:sz w:val="20"/>
          <w:szCs w:val="20"/>
        </w:rPr>
        <w:t xml:space="preserve">EITC Interactive contains data for </w:t>
      </w:r>
      <w:r w:rsidR="00110BEA">
        <w:rPr>
          <w:rFonts w:ascii="Arial" w:eastAsia="Times New Roman" w:hAnsi="Arial" w:cs="Arial"/>
          <w:color w:val="333333"/>
          <w:sz w:val="20"/>
          <w:szCs w:val="20"/>
        </w:rPr>
        <w:t>T</w:t>
      </w:r>
      <w:r w:rsidR="00932CE6" w:rsidRPr="00644D62">
        <w:rPr>
          <w:rFonts w:ascii="Arial" w:eastAsia="Times New Roman" w:hAnsi="Arial" w:cs="Arial"/>
          <w:color w:val="333333"/>
          <w:sz w:val="20"/>
          <w:szCs w:val="20"/>
        </w:rPr>
        <w:t xml:space="preserve">ax </w:t>
      </w:r>
      <w:r w:rsidR="00110BEA">
        <w:rPr>
          <w:rFonts w:ascii="Arial" w:eastAsia="Times New Roman" w:hAnsi="Arial" w:cs="Arial"/>
          <w:color w:val="333333"/>
          <w:sz w:val="20"/>
          <w:szCs w:val="20"/>
        </w:rPr>
        <w:t>Y</w:t>
      </w:r>
      <w:r w:rsidR="00932CE6">
        <w:rPr>
          <w:rFonts w:ascii="Arial" w:eastAsia="Times New Roman" w:hAnsi="Arial" w:cs="Arial"/>
          <w:color w:val="333333"/>
          <w:sz w:val="20"/>
          <w:szCs w:val="20"/>
        </w:rPr>
        <w:t xml:space="preserve">ear </w:t>
      </w:r>
      <w:r w:rsidR="00AF3EDB">
        <w:rPr>
          <w:rFonts w:ascii="Arial" w:eastAsia="Times New Roman" w:hAnsi="Arial" w:cs="Arial"/>
          <w:color w:val="333333"/>
          <w:sz w:val="20"/>
          <w:szCs w:val="20"/>
        </w:rPr>
        <w:t>2014</w:t>
      </w:r>
      <w:r w:rsidR="004D1F79">
        <w:rPr>
          <w:rFonts w:ascii="Arial" w:eastAsia="Times New Roman" w:hAnsi="Arial" w:cs="Arial"/>
          <w:color w:val="333333"/>
          <w:sz w:val="20"/>
          <w:szCs w:val="20"/>
        </w:rPr>
        <w:t>, the most recent year of data available</w:t>
      </w:r>
      <w:r w:rsidR="00932CE6">
        <w:rPr>
          <w:rFonts w:ascii="Arial" w:eastAsia="Times New Roman" w:hAnsi="Arial" w:cs="Arial"/>
          <w:color w:val="333333"/>
          <w:sz w:val="20"/>
          <w:szCs w:val="20"/>
        </w:rPr>
        <w:t>.</w:t>
      </w:r>
      <w:r w:rsidR="00932CE6" w:rsidRPr="00644D62">
        <w:rPr>
          <w:rFonts w:ascii="Arial" w:eastAsia="Times New Roman" w:hAnsi="Arial" w:cs="Arial"/>
          <w:color w:val="333333"/>
          <w:sz w:val="20"/>
          <w:szCs w:val="20"/>
        </w:rPr>
        <w:t xml:space="preserve"> </w:t>
      </w:r>
      <w:r w:rsidR="00E818A0">
        <w:rPr>
          <w:rFonts w:ascii="Arial" w:eastAsia="Times New Roman" w:hAnsi="Arial" w:cs="Arial"/>
          <w:color w:val="333333"/>
          <w:sz w:val="20"/>
          <w:szCs w:val="20"/>
        </w:rPr>
        <w:t>(</w:t>
      </w:r>
      <w:r w:rsidR="00932CE6" w:rsidRPr="00A25C89">
        <w:rPr>
          <w:rFonts w:ascii="Arial" w:eastAsia="Times New Roman" w:hAnsi="Arial" w:cs="Arial"/>
          <w:color w:val="333333"/>
          <w:sz w:val="20"/>
          <w:szCs w:val="20"/>
        </w:rPr>
        <w:t xml:space="preserve">Data from </w:t>
      </w:r>
      <w:r w:rsidR="00110BEA" w:rsidRPr="00A25C89">
        <w:rPr>
          <w:rFonts w:ascii="Arial" w:eastAsia="Times New Roman" w:hAnsi="Arial" w:cs="Arial"/>
          <w:color w:val="333333"/>
          <w:sz w:val="20"/>
          <w:szCs w:val="20"/>
        </w:rPr>
        <w:t>Tax Y</w:t>
      </w:r>
      <w:r w:rsidR="004D1F79" w:rsidRPr="00A25C89">
        <w:rPr>
          <w:rFonts w:ascii="Arial" w:eastAsia="Times New Roman" w:hAnsi="Arial" w:cs="Arial"/>
          <w:color w:val="333333"/>
          <w:sz w:val="20"/>
          <w:szCs w:val="20"/>
        </w:rPr>
        <w:t xml:space="preserve">ears </w:t>
      </w:r>
      <w:r w:rsidR="00932CE6" w:rsidRPr="00A25C89">
        <w:rPr>
          <w:rFonts w:ascii="Arial" w:eastAsia="Times New Roman" w:hAnsi="Arial" w:cs="Arial"/>
          <w:color w:val="333333"/>
          <w:sz w:val="20"/>
          <w:szCs w:val="20"/>
        </w:rPr>
        <w:t xml:space="preserve">1997 through </w:t>
      </w:r>
      <w:r w:rsidR="008F6078" w:rsidRPr="00A25C89">
        <w:rPr>
          <w:rFonts w:ascii="Arial" w:eastAsia="Times New Roman" w:hAnsi="Arial" w:cs="Arial"/>
          <w:color w:val="333333"/>
          <w:sz w:val="20"/>
          <w:szCs w:val="20"/>
        </w:rPr>
        <w:t xml:space="preserve">2013 </w:t>
      </w:r>
      <w:r w:rsidR="00932CE6" w:rsidRPr="00A25C89">
        <w:rPr>
          <w:rFonts w:ascii="Arial" w:eastAsia="Times New Roman" w:hAnsi="Arial" w:cs="Arial"/>
          <w:color w:val="333333"/>
          <w:sz w:val="20"/>
          <w:szCs w:val="20"/>
        </w:rPr>
        <w:t xml:space="preserve">are available upon request by e-mailing </w:t>
      </w:r>
      <w:ins w:id="5" w:author="Cecile Murray" w:date="2016-12-12T12:58:00Z">
        <w:r w:rsidR="008D5DE3">
          <w:rPr>
            <w:rFonts w:ascii="Arial" w:eastAsia="Times New Roman" w:hAnsi="Arial" w:cs="Arial"/>
            <w:sz w:val="20"/>
            <w:szCs w:val="20"/>
          </w:rPr>
          <w:fldChar w:fldCharType="begin"/>
        </w:r>
        <w:r w:rsidR="008D5DE3">
          <w:rPr>
            <w:rFonts w:ascii="Arial" w:eastAsia="Times New Roman" w:hAnsi="Arial" w:cs="Arial"/>
            <w:sz w:val="20"/>
            <w:szCs w:val="20"/>
          </w:rPr>
          <w:instrText xml:space="preserve"> HYPERLINK "mailto:cmurray@brookings.edu" </w:instrText>
        </w:r>
        <w:r w:rsidR="008D5DE3">
          <w:rPr>
            <w:rFonts w:ascii="Arial" w:eastAsia="Times New Roman" w:hAnsi="Arial" w:cs="Arial"/>
            <w:sz w:val="20"/>
            <w:szCs w:val="20"/>
          </w:rPr>
          <w:fldChar w:fldCharType="separate"/>
        </w:r>
        <w:commentRangeStart w:id="6"/>
        <w:r w:rsidR="008F6078" w:rsidRPr="008D5DE3">
          <w:rPr>
            <w:rStyle w:val="Hyperlink"/>
            <w:rFonts w:ascii="Arial" w:eastAsia="Times New Roman" w:hAnsi="Arial" w:cs="Arial"/>
            <w:sz w:val="20"/>
            <w:szCs w:val="20"/>
          </w:rPr>
          <w:t>Cecile Murray</w:t>
        </w:r>
        <w:commentRangeEnd w:id="6"/>
        <w:r w:rsidR="008F6078" w:rsidRPr="008D5DE3">
          <w:rPr>
            <w:rStyle w:val="Hyperlink"/>
            <w:sz w:val="16"/>
            <w:szCs w:val="16"/>
          </w:rPr>
          <w:commentReference w:id="6"/>
        </w:r>
        <w:r w:rsidR="00253CE1" w:rsidRPr="008D5DE3">
          <w:rPr>
            <w:rStyle w:val="Hyperlink"/>
            <w:rFonts w:ascii="Arial" w:eastAsia="Times New Roman" w:hAnsi="Arial" w:cs="Arial"/>
            <w:sz w:val="20"/>
            <w:szCs w:val="20"/>
          </w:rPr>
          <w:t>.</w:t>
        </w:r>
        <w:r w:rsidR="008D5DE3">
          <w:rPr>
            <w:rFonts w:ascii="Arial" w:eastAsia="Times New Roman" w:hAnsi="Arial" w:cs="Arial"/>
            <w:sz w:val="20"/>
            <w:szCs w:val="20"/>
          </w:rPr>
          <w:fldChar w:fldCharType="end"/>
        </w:r>
      </w:ins>
      <w:r w:rsidR="00E818A0" w:rsidRPr="00A25C89">
        <w:rPr>
          <w:rFonts w:ascii="Arial" w:eastAsia="Times New Roman" w:hAnsi="Arial" w:cs="Arial"/>
          <w:color w:val="333333"/>
          <w:sz w:val="20"/>
          <w:szCs w:val="20"/>
        </w:rPr>
        <w:t>)</w:t>
      </w:r>
    </w:p>
    <w:p w14:paraId="6B2E6466" w14:textId="77777777" w:rsidR="00A25C89" w:rsidRDefault="0069718B" w:rsidP="00A25C89">
      <w:pPr>
        <w:spacing w:after="240" w:line="285" w:lineRule="atLeast"/>
        <w:rPr>
          <w:rFonts w:ascii="Arial" w:eastAsia="Times New Roman" w:hAnsi="Arial" w:cs="Arial"/>
          <w:color w:val="333333"/>
          <w:sz w:val="20"/>
          <w:szCs w:val="20"/>
        </w:rPr>
      </w:pPr>
      <w:r w:rsidRPr="00644D62" w:rsidDel="004D1F79">
        <w:rPr>
          <w:rFonts w:ascii="Arial" w:eastAsia="Times New Roman" w:hAnsi="Arial" w:cs="Arial"/>
          <w:color w:val="333333"/>
          <w:sz w:val="20"/>
          <w:szCs w:val="20"/>
        </w:rPr>
        <w:t xml:space="preserve">All </w:t>
      </w:r>
      <w:r w:rsidR="000B2FB6">
        <w:rPr>
          <w:rFonts w:ascii="Arial" w:eastAsia="Times New Roman" w:hAnsi="Arial" w:cs="Arial"/>
          <w:color w:val="333333"/>
          <w:sz w:val="20"/>
          <w:szCs w:val="20"/>
        </w:rPr>
        <w:t xml:space="preserve">EITC Interactive </w:t>
      </w:r>
      <w:r w:rsidRPr="00644D62" w:rsidDel="004D1F79">
        <w:rPr>
          <w:rFonts w:ascii="Arial" w:eastAsia="Times New Roman" w:hAnsi="Arial" w:cs="Arial"/>
          <w:color w:val="333333"/>
          <w:sz w:val="20"/>
          <w:szCs w:val="20"/>
        </w:rPr>
        <w:t xml:space="preserve">data are derived from the Internal Revenue Service's Stakeholder Partnerships, Education, and Communication (IRS-SPEC) Return Information Database, compiled by the IRS Wage and Investment Research Unit. </w:t>
      </w:r>
      <w:r>
        <w:rPr>
          <w:rFonts w:ascii="Arial" w:eastAsia="Times New Roman" w:hAnsi="Arial" w:cs="Arial"/>
          <w:color w:val="333333"/>
          <w:sz w:val="20"/>
          <w:szCs w:val="20"/>
        </w:rPr>
        <w:t xml:space="preserve">The IRS-SPEC database presents data at the ZIP code level. </w:t>
      </w:r>
    </w:p>
    <w:p w14:paraId="1C381746" w14:textId="10CEDE2F" w:rsidR="000B2FB6" w:rsidRPr="00A25C89" w:rsidRDefault="000B2FB6" w:rsidP="00A25C89">
      <w:pPr>
        <w:spacing w:after="240" w:line="285" w:lineRule="atLeast"/>
        <w:rPr>
          <w:rFonts w:ascii="Arial" w:eastAsia="Times New Roman" w:hAnsi="Arial" w:cs="Arial"/>
          <w:color w:val="333333"/>
          <w:sz w:val="20"/>
          <w:szCs w:val="20"/>
        </w:rPr>
      </w:pPr>
      <w:r w:rsidRPr="00A25C89">
        <w:rPr>
          <w:rFonts w:ascii="Arial" w:eastAsia="Times New Roman" w:hAnsi="Arial" w:cs="Arial"/>
          <w:b/>
          <w:color w:val="C00000"/>
          <w:sz w:val="20"/>
          <w:szCs w:val="20"/>
        </w:rPr>
        <w:t xml:space="preserve">Note: </w:t>
      </w:r>
      <w:r w:rsidR="003F4A71" w:rsidRPr="00A25C89">
        <w:rPr>
          <w:rFonts w:ascii="Arial" w:eastAsia="Times New Roman" w:hAnsi="Arial" w:cs="Arial"/>
          <w:b/>
          <w:color w:val="C00000"/>
          <w:sz w:val="20"/>
          <w:szCs w:val="20"/>
        </w:rPr>
        <w:t>The IRS imposed much more stringent data sanitization requirements on the IRS-SPEC ZIP code data in Tax Year 2014 compared to previous years</w:t>
      </w:r>
      <w:r w:rsidRPr="00A25C89">
        <w:rPr>
          <w:rFonts w:ascii="Arial" w:eastAsia="Times New Roman" w:hAnsi="Arial" w:cs="Arial"/>
          <w:b/>
          <w:color w:val="C00000"/>
          <w:sz w:val="20"/>
          <w:szCs w:val="20"/>
        </w:rPr>
        <w:t>, which has led to significant changes in what is available on EITC Interactive</w:t>
      </w:r>
      <w:r w:rsidR="003F4A71" w:rsidRPr="00A25C89">
        <w:rPr>
          <w:rFonts w:ascii="Arial" w:eastAsia="Times New Roman" w:hAnsi="Arial" w:cs="Arial"/>
          <w:b/>
          <w:color w:val="C00000"/>
          <w:sz w:val="20"/>
          <w:szCs w:val="20"/>
        </w:rPr>
        <w:t>.</w:t>
      </w:r>
      <w:r w:rsidR="003F4A71" w:rsidRPr="00A25C89">
        <w:rPr>
          <w:rFonts w:ascii="Arial" w:eastAsia="Times New Roman" w:hAnsi="Arial" w:cs="Arial"/>
          <w:color w:val="C00000"/>
          <w:sz w:val="20"/>
          <w:szCs w:val="20"/>
        </w:rPr>
        <w:t xml:space="preserve"> </w:t>
      </w:r>
    </w:p>
    <w:p w14:paraId="599E74AD" w14:textId="5E57EA0A" w:rsidR="003F4A71" w:rsidRDefault="003F4A71" w:rsidP="00A25C89">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lastRenderedPageBreak/>
        <w:t>Specifically, the IRS-SPEC database</w:t>
      </w:r>
      <w:r w:rsidR="006A1492">
        <w:rPr>
          <w:rFonts w:ascii="Arial" w:eastAsia="Times New Roman" w:hAnsi="Arial" w:cs="Arial"/>
          <w:color w:val="333333"/>
          <w:sz w:val="20"/>
          <w:szCs w:val="20"/>
        </w:rPr>
        <w:t xml:space="preserve"> for Tax Year 2014</w:t>
      </w:r>
      <w:r>
        <w:rPr>
          <w:rFonts w:ascii="Arial" w:eastAsia="Times New Roman" w:hAnsi="Arial" w:cs="Arial"/>
          <w:color w:val="333333"/>
          <w:sz w:val="20"/>
          <w:szCs w:val="20"/>
        </w:rPr>
        <w:t>:</w:t>
      </w:r>
    </w:p>
    <w:p w14:paraId="26F1DC4E" w14:textId="2AAEF64A" w:rsidR="003F4A71" w:rsidRDefault="006A1492"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Only includes</w:t>
      </w:r>
      <w:r w:rsidR="003F4A71">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information on </w:t>
      </w:r>
      <w:r w:rsidR="003F4A71">
        <w:rPr>
          <w:rFonts w:ascii="Arial" w:eastAsia="Times New Roman" w:hAnsi="Arial" w:cs="Arial"/>
          <w:color w:val="333333"/>
          <w:sz w:val="20"/>
          <w:szCs w:val="20"/>
        </w:rPr>
        <w:t>returns with adjusted gro</w:t>
      </w:r>
      <w:r w:rsidR="000B2FB6">
        <w:rPr>
          <w:rFonts w:ascii="Arial" w:eastAsia="Times New Roman" w:hAnsi="Arial" w:cs="Arial"/>
          <w:color w:val="333333"/>
          <w:sz w:val="20"/>
          <w:szCs w:val="20"/>
        </w:rPr>
        <w:t>ss incomes (AGI) under $60,000</w:t>
      </w:r>
      <w:r>
        <w:rPr>
          <w:rFonts w:ascii="Arial" w:eastAsia="Times New Roman" w:hAnsi="Arial" w:cs="Arial"/>
          <w:color w:val="333333"/>
          <w:sz w:val="20"/>
          <w:szCs w:val="20"/>
        </w:rPr>
        <w:t>;</w:t>
      </w:r>
    </w:p>
    <w:p w14:paraId="197CA5CD" w14:textId="542D1CB1" w:rsidR="003F4A71" w:rsidRDefault="003F4A71"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Only includes data for ZIP codes </w:t>
      </w:r>
      <w:r w:rsidR="006A1492">
        <w:rPr>
          <w:rFonts w:ascii="Arial" w:eastAsia="Times New Roman" w:hAnsi="Arial" w:cs="Arial"/>
          <w:color w:val="333333"/>
          <w:sz w:val="20"/>
          <w:szCs w:val="20"/>
        </w:rPr>
        <w:t>that have</w:t>
      </w:r>
      <w:r>
        <w:rPr>
          <w:rFonts w:ascii="Arial" w:eastAsia="Times New Roman" w:hAnsi="Arial" w:cs="Arial"/>
          <w:color w:val="333333"/>
          <w:sz w:val="20"/>
          <w:szCs w:val="20"/>
        </w:rPr>
        <w:t xml:space="preserve"> </w:t>
      </w:r>
      <w:del w:id="7" w:author="Cecile Murray" w:date="2016-12-12T12:38:00Z">
        <w:r w:rsidDel="00A25C89">
          <w:rPr>
            <w:rFonts w:ascii="Arial" w:eastAsia="Times New Roman" w:hAnsi="Arial" w:cs="Arial"/>
            <w:color w:val="333333"/>
            <w:sz w:val="20"/>
            <w:szCs w:val="20"/>
          </w:rPr>
          <w:delText>at least</w:delText>
        </w:r>
      </w:del>
      <w:ins w:id="8" w:author="Cecile Murray" w:date="2016-12-12T12:38:00Z">
        <w:r w:rsidR="00A25C89">
          <w:rPr>
            <w:rFonts w:ascii="Arial" w:eastAsia="Times New Roman" w:hAnsi="Arial" w:cs="Arial"/>
            <w:color w:val="333333"/>
            <w:sz w:val="20"/>
            <w:szCs w:val="20"/>
          </w:rPr>
          <w:t>more than</w:t>
        </w:r>
      </w:ins>
      <w:r>
        <w:rPr>
          <w:rFonts w:ascii="Arial" w:eastAsia="Times New Roman" w:hAnsi="Arial" w:cs="Arial"/>
          <w:color w:val="333333"/>
          <w:sz w:val="20"/>
          <w:szCs w:val="20"/>
        </w:rPr>
        <w:t xml:space="preserve"> 100</w:t>
      </w:r>
      <w:r w:rsidR="0026041A">
        <w:rPr>
          <w:rFonts w:ascii="Arial" w:eastAsia="Times New Roman" w:hAnsi="Arial" w:cs="Arial"/>
          <w:color w:val="333333"/>
          <w:sz w:val="20"/>
          <w:szCs w:val="20"/>
        </w:rPr>
        <w:t xml:space="preserve"> filers with AGIs under $60,000. A</w:t>
      </w:r>
      <w:r>
        <w:rPr>
          <w:rFonts w:ascii="Arial" w:eastAsia="Times New Roman" w:hAnsi="Arial" w:cs="Arial"/>
          <w:color w:val="333333"/>
          <w:sz w:val="20"/>
          <w:szCs w:val="20"/>
        </w:rPr>
        <w:t>ll</w:t>
      </w:r>
      <w:r w:rsidR="0026041A">
        <w:rPr>
          <w:rFonts w:ascii="Arial" w:eastAsia="Times New Roman" w:hAnsi="Arial" w:cs="Arial"/>
          <w:color w:val="333333"/>
          <w:sz w:val="20"/>
          <w:szCs w:val="20"/>
        </w:rPr>
        <w:t xml:space="preserve"> other ZIP codes are suppressed</w:t>
      </w:r>
      <w:r>
        <w:rPr>
          <w:rFonts w:ascii="Arial" w:eastAsia="Times New Roman" w:hAnsi="Arial" w:cs="Arial"/>
          <w:color w:val="333333"/>
          <w:sz w:val="20"/>
          <w:szCs w:val="20"/>
        </w:rPr>
        <w:t>;</w:t>
      </w:r>
    </w:p>
    <w:p w14:paraId="463324E0" w14:textId="59F6F894" w:rsidR="003F4A71" w:rsidRPr="00A25C89" w:rsidRDefault="0026041A"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Only presents</w:t>
      </w:r>
      <w:r w:rsidR="000B2FB6">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breakouts of return characteristics (e.g., credits/deductions claimed, method of return preparation, AGI category) if there are more than </w:t>
      </w:r>
      <w:r w:rsidR="000B2FB6">
        <w:rPr>
          <w:rFonts w:ascii="Arial" w:eastAsia="Times New Roman" w:hAnsi="Arial" w:cs="Arial"/>
          <w:color w:val="333333"/>
          <w:sz w:val="20"/>
          <w:szCs w:val="20"/>
        </w:rPr>
        <w:t>20</w:t>
      </w:r>
      <w:r>
        <w:rPr>
          <w:rFonts w:ascii="Arial" w:eastAsia="Times New Roman" w:hAnsi="Arial" w:cs="Arial"/>
          <w:color w:val="333333"/>
          <w:sz w:val="20"/>
          <w:szCs w:val="20"/>
        </w:rPr>
        <w:t xml:space="preserve"> filers in a given category. (The previous suppression threshold was 10 returns.)</w:t>
      </w:r>
    </w:p>
    <w:p w14:paraId="5688ECDE" w14:textId="1535756A" w:rsidR="00146272" w:rsidRDefault="006A1492" w:rsidP="00A25C89">
      <w:pPr>
        <w:spacing w:after="240" w:line="285" w:lineRule="atLeast"/>
        <w:rPr>
          <w:rFonts w:ascii="Arial" w:eastAsia="Times New Roman" w:hAnsi="Arial" w:cs="Arial"/>
          <w:sz w:val="20"/>
          <w:szCs w:val="20"/>
        </w:rPr>
      </w:pPr>
      <w:r>
        <w:rPr>
          <w:rFonts w:ascii="Arial" w:eastAsia="Times New Roman" w:hAnsi="Arial" w:cs="Arial"/>
          <w:color w:val="333333"/>
          <w:sz w:val="20"/>
          <w:szCs w:val="20"/>
        </w:rPr>
        <w:t>As a result of</w:t>
      </w:r>
      <w:r w:rsidR="0069718B">
        <w:rPr>
          <w:rFonts w:ascii="Arial" w:eastAsia="Times New Roman" w:hAnsi="Arial" w:cs="Arial"/>
          <w:color w:val="333333"/>
          <w:sz w:val="20"/>
          <w:szCs w:val="20"/>
        </w:rPr>
        <w:t xml:space="preserve"> </w:t>
      </w:r>
      <w:r w:rsidR="000B2FB6">
        <w:rPr>
          <w:rFonts w:ascii="Arial" w:eastAsia="Times New Roman" w:hAnsi="Arial" w:cs="Arial"/>
          <w:color w:val="333333"/>
          <w:sz w:val="20"/>
          <w:szCs w:val="20"/>
        </w:rPr>
        <w:t xml:space="preserve">these </w:t>
      </w:r>
      <w:r w:rsidR="0069718B">
        <w:rPr>
          <w:rFonts w:ascii="Arial" w:eastAsia="Times New Roman" w:hAnsi="Arial" w:cs="Arial"/>
          <w:color w:val="333333"/>
          <w:sz w:val="20"/>
          <w:szCs w:val="20"/>
        </w:rPr>
        <w:t xml:space="preserve">significant changes to </w:t>
      </w:r>
      <w:r w:rsidR="001C4900">
        <w:rPr>
          <w:rFonts w:ascii="Arial" w:eastAsia="Times New Roman" w:hAnsi="Arial" w:cs="Arial"/>
          <w:color w:val="333333"/>
          <w:sz w:val="20"/>
          <w:szCs w:val="20"/>
        </w:rPr>
        <w:t xml:space="preserve">the </w:t>
      </w:r>
      <w:r w:rsidR="0069718B">
        <w:rPr>
          <w:rFonts w:ascii="Arial" w:eastAsia="Times New Roman" w:hAnsi="Arial" w:cs="Arial"/>
          <w:color w:val="333333"/>
          <w:sz w:val="20"/>
          <w:szCs w:val="20"/>
        </w:rPr>
        <w:t>IRS</w:t>
      </w:r>
      <w:r w:rsidR="001C4900">
        <w:rPr>
          <w:rFonts w:ascii="Arial" w:eastAsia="Times New Roman" w:hAnsi="Arial" w:cs="Arial"/>
          <w:color w:val="333333"/>
          <w:sz w:val="20"/>
          <w:szCs w:val="20"/>
        </w:rPr>
        <w:t>-SPEC</w:t>
      </w:r>
      <w:r w:rsidR="0069718B">
        <w:rPr>
          <w:rFonts w:ascii="Arial" w:eastAsia="Times New Roman" w:hAnsi="Arial" w:cs="Arial"/>
          <w:color w:val="333333"/>
          <w:sz w:val="20"/>
          <w:szCs w:val="20"/>
        </w:rPr>
        <w:t xml:space="preserve"> data reporting requirements, </w:t>
      </w:r>
      <w:r w:rsidR="00192194">
        <w:rPr>
          <w:rFonts w:ascii="Arial" w:eastAsia="Times New Roman" w:hAnsi="Arial" w:cs="Arial"/>
          <w:color w:val="333333"/>
          <w:sz w:val="20"/>
          <w:szCs w:val="20"/>
        </w:rPr>
        <w:t>this version of the</w:t>
      </w:r>
      <w:r>
        <w:rPr>
          <w:rFonts w:ascii="Arial" w:eastAsia="Times New Roman" w:hAnsi="Arial" w:cs="Arial"/>
          <w:color w:val="333333"/>
          <w:sz w:val="20"/>
          <w:szCs w:val="20"/>
        </w:rPr>
        <w:t xml:space="preserve"> </w:t>
      </w:r>
      <w:r w:rsidR="000B2FB6">
        <w:rPr>
          <w:rFonts w:ascii="Arial" w:eastAsia="Times New Roman" w:hAnsi="Arial" w:cs="Arial"/>
          <w:color w:val="333333"/>
          <w:sz w:val="20"/>
          <w:szCs w:val="20"/>
        </w:rPr>
        <w:t>EITC Interactive</w:t>
      </w:r>
      <w:r>
        <w:rPr>
          <w:rFonts w:ascii="Arial" w:eastAsia="Times New Roman" w:hAnsi="Arial" w:cs="Arial"/>
          <w:color w:val="333333"/>
          <w:sz w:val="20"/>
          <w:szCs w:val="20"/>
        </w:rPr>
        <w:t xml:space="preserve"> website</w:t>
      </w:r>
      <w:r w:rsidR="0069718B">
        <w:rPr>
          <w:rFonts w:ascii="Arial" w:eastAsia="Times New Roman" w:hAnsi="Arial" w:cs="Arial"/>
          <w:color w:val="333333"/>
          <w:sz w:val="20"/>
          <w:szCs w:val="20"/>
        </w:rPr>
        <w:t xml:space="preserve">: </w:t>
      </w:r>
      <w:bookmarkStart w:id="9" w:name="datachange"/>
      <w:bookmarkEnd w:id="9"/>
    </w:p>
    <w:p w14:paraId="03CE8633" w14:textId="328043C1" w:rsidR="001C4900" w:rsidRDefault="006A1492" w:rsidP="00A25C89">
      <w:pPr>
        <w:pStyle w:val="ListParagraph"/>
        <w:numPr>
          <w:ilvl w:val="0"/>
          <w:numId w:val="9"/>
        </w:numPr>
        <w:spacing w:after="240" w:line="285" w:lineRule="atLeast"/>
        <w:rPr>
          <w:rFonts w:ascii="Arial" w:eastAsia="Times New Roman" w:hAnsi="Arial" w:cs="Arial"/>
          <w:sz w:val="20"/>
          <w:szCs w:val="20"/>
        </w:rPr>
      </w:pPr>
      <w:r>
        <w:rPr>
          <w:rFonts w:ascii="Arial" w:eastAsia="Times New Roman" w:hAnsi="Arial" w:cs="Arial"/>
          <w:b/>
          <w:sz w:val="20"/>
          <w:szCs w:val="20"/>
        </w:rPr>
        <w:t>No longer includes i</w:t>
      </w:r>
      <w:r w:rsidR="003F4A71">
        <w:rPr>
          <w:rFonts w:ascii="Arial" w:eastAsia="Times New Roman" w:hAnsi="Arial" w:cs="Arial"/>
          <w:b/>
          <w:sz w:val="20"/>
          <w:szCs w:val="20"/>
        </w:rPr>
        <w:t>nformation on the number and characteristics of all tax returns</w:t>
      </w:r>
      <w:r w:rsidR="00146272">
        <w:rPr>
          <w:rFonts w:ascii="Arial" w:eastAsia="Times New Roman" w:hAnsi="Arial" w:cs="Arial"/>
          <w:sz w:val="20"/>
          <w:szCs w:val="20"/>
        </w:rPr>
        <w:t xml:space="preserve">. </w:t>
      </w:r>
      <w:r>
        <w:rPr>
          <w:rFonts w:ascii="Arial" w:eastAsia="Times New Roman" w:hAnsi="Arial" w:cs="Arial"/>
          <w:sz w:val="20"/>
          <w:szCs w:val="20"/>
        </w:rPr>
        <w:t xml:space="preserve">Only </w:t>
      </w:r>
      <w:r w:rsidR="00192194">
        <w:rPr>
          <w:rFonts w:ascii="Arial" w:eastAsia="Times New Roman" w:hAnsi="Arial" w:cs="Arial"/>
          <w:sz w:val="20"/>
          <w:szCs w:val="20"/>
        </w:rPr>
        <w:t>information</w:t>
      </w:r>
      <w:r>
        <w:rPr>
          <w:rFonts w:ascii="Arial" w:eastAsia="Times New Roman" w:hAnsi="Arial" w:cs="Arial"/>
          <w:sz w:val="20"/>
          <w:szCs w:val="20"/>
        </w:rPr>
        <w:t xml:space="preserve"> on </w:t>
      </w:r>
      <w:r w:rsidR="001C4900">
        <w:rPr>
          <w:rFonts w:ascii="Arial" w:eastAsia="Times New Roman" w:hAnsi="Arial" w:cs="Arial"/>
          <w:sz w:val="20"/>
          <w:szCs w:val="20"/>
        </w:rPr>
        <w:t>returns claiming the</w:t>
      </w:r>
      <w:r>
        <w:rPr>
          <w:rFonts w:ascii="Arial" w:eastAsia="Times New Roman" w:hAnsi="Arial" w:cs="Arial"/>
          <w:sz w:val="20"/>
          <w:szCs w:val="20"/>
        </w:rPr>
        <w:t xml:space="preserve"> EITC is currently available through the application</w:t>
      </w:r>
      <w:r w:rsidR="00AF59FD" w:rsidRPr="00AF59FD">
        <w:rPr>
          <w:rFonts w:ascii="Arial" w:eastAsia="Times New Roman" w:hAnsi="Arial" w:cs="Arial"/>
          <w:sz w:val="20"/>
          <w:szCs w:val="20"/>
        </w:rPr>
        <w:t>.</w:t>
      </w:r>
    </w:p>
    <w:p w14:paraId="25E55D81" w14:textId="7DB41083" w:rsidR="00AF59FD" w:rsidRPr="00AF59FD" w:rsidRDefault="001C4900" w:rsidP="00A25C89">
      <w:pPr>
        <w:pStyle w:val="ListParagraph"/>
        <w:numPr>
          <w:ilvl w:val="0"/>
          <w:numId w:val="9"/>
        </w:numPr>
        <w:spacing w:after="240" w:line="285" w:lineRule="atLeast"/>
        <w:rPr>
          <w:rFonts w:ascii="Arial" w:eastAsia="Times New Roman" w:hAnsi="Arial" w:cs="Arial"/>
          <w:sz w:val="20"/>
          <w:szCs w:val="20"/>
        </w:rPr>
      </w:pPr>
      <w:r>
        <w:rPr>
          <w:rFonts w:ascii="Arial" w:eastAsia="Times New Roman" w:hAnsi="Arial" w:cs="Arial"/>
          <w:b/>
          <w:sz w:val="20"/>
          <w:szCs w:val="20"/>
        </w:rPr>
        <w:t xml:space="preserve">No longer includes </w:t>
      </w:r>
      <w:r w:rsidR="00192194">
        <w:rPr>
          <w:rFonts w:ascii="Arial" w:eastAsia="Times New Roman" w:hAnsi="Arial" w:cs="Arial"/>
          <w:b/>
          <w:sz w:val="20"/>
          <w:szCs w:val="20"/>
        </w:rPr>
        <w:t>data</w:t>
      </w:r>
      <w:r>
        <w:rPr>
          <w:rFonts w:ascii="Arial" w:eastAsia="Times New Roman" w:hAnsi="Arial" w:cs="Arial"/>
          <w:b/>
          <w:sz w:val="20"/>
          <w:szCs w:val="20"/>
        </w:rPr>
        <w:t xml:space="preserve"> on EITC filers by qualifying children or the ITIN population</w:t>
      </w:r>
      <w:r>
        <w:rPr>
          <w:rFonts w:ascii="Arial" w:eastAsia="Times New Roman" w:hAnsi="Arial" w:cs="Arial"/>
          <w:sz w:val="20"/>
          <w:szCs w:val="20"/>
        </w:rPr>
        <w:t>. Data on EITC receipt by the number of qualifying children was not included in the Tax Year 2014 IRS-SPEC database given the extensive level of suppression. Data on the number of ITIN filers is no longer available because EITC Interactive now only includes data on EITC filers, who must have a valid social security number to claim the credit</w:t>
      </w:r>
      <w:r w:rsidR="00192194">
        <w:rPr>
          <w:rFonts w:ascii="Arial" w:eastAsia="Times New Roman" w:hAnsi="Arial" w:cs="Arial"/>
          <w:sz w:val="20"/>
          <w:szCs w:val="20"/>
        </w:rPr>
        <w:t>.</w:t>
      </w:r>
      <w:r>
        <w:rPr>
          <w:rFonts w:ascii="Arial" w:eastAsia="Times New Roman" w:hAnsi="Arial" w:cs="Arial"/>
          <w:sz w:val="20"/>
          <w:szCs w:val="20"/>
        </w:rPr>
        <w:t xml:space="preserve"> </w:t>
      </w:r>
    </w:p>
    <w:p w14:paraId="5FA9D708" w14:textId="3CFEE351" w:rsidR="001C4900" w:rsidRPr="00240DAD" w:rsidRDefault="001C4900" w:rsidP="00A25C89">
      <w:pPr>
        <w:pStyle w:val="ListParagraph"/>
        <w:numPr>
          <w:ilvl w:val="0"/>
          <w:numId w:val="8"/>
        </w:numPr>
        <w:spacing w:after="240" w:line="285" w:lineRule="atLeast"/>
        <w:rPr>
          <w:rFonts w:ascii="Arial" w:eastAsia="Times New Roman" w:hAnsi="Arial" w:cs="Arial"/>
          <w:sz w:val="20"/>
          <w:szCs w:val="20"/>
        </w:rPr>
      </w:pPr>
      <w:r w:rsidRPr="00A25C89">
        <w:rPr>
          <w:rFonts w:ascii="Arial" w:eastAsia="Times New Roman" w:hAnsi="Arial" w:cs="Arial"/>
          <w:b/>
          <w:sz w:val="20"/>
          <w:szCs w:val="20"/>
        </w:rPr>
        <w:t>The higher incidence of suppression means any comparisons over time and across places should be made with caution and may not be appropriate for all variables</w:t>
      </w:r>
      <w:r w:rsidR="00240DAD">
        <w:rPr>
          <w:rFonts w:ascii="Arial" w:eastAsia="Times New Roman" w:hAnsi="Arial" w:cs="Arial"/>
          <w:b/>
          <w:sz w:val="20"/>
          <w:szCs w:val="20"/>
        </w:rPr>
        <w:t xml:space="preserve"> or geography types</w:t>
      </w:r>
      <w:r>
        <w:rPr>
          <w:rFonts w:ascii="Arial" w:eastAsia="Times New Roman" w:hAnsi="Arial" w:cs="Arial"/>
          <w:sz w:val="20"/>
          <w:szCs w:val="20"/>
        </w:rPr>
        <w:t xml:space="preserve">. </w:t>
      </w:r>
      <w:r w:rsidR="00192194">
        <w:rPr>
          <w:rFonts w:ascii="Arial" w:eastAsia="Times New Roman" w:hAnsi="Arial" w:cs="Arial"/>
          <w:sz w:val="20"/>
          <w:szCs w:val="20"/>
        </w:rPr>
        <w:t xml:space="preserve">Some variables are more affected by suppression than others (e.g., filers who did not file a return in the previous year, returns prepared by volunteers, returns by AGI category). Rural areas and lower levels of </w:t>
      </w:r>
      <w:r w:rsidR="00192194" w:rsidRPr="00240DAD">
        <w:rPr>
          <w:rFonts w:ascii="Arial" w:eastAsia="Times New Roman" w:hAnsi="Arial" w:cs="Arial"/>
          <w:sz w:val="20"/>
          <w:szCs w:val="20"/>
        </w:rPr>
        <w:t>geography are also more likely to be affected by suppressions.</w:t>
      </w:r>
    </w:p>
    <w:p w14:paraId="726A8CC8" w14:textId="1916DFB7" w:rsidR="00AF59FD" w:rsidRPr="00396BDE" w:rsidDel="00396BDE" w:rsidRDefault="00AF59FD" w:rsidP="00396BDE">
      <w:pPr>
        <w:rPr>
          <w:del w:id="10" w:author="Cecile Murray" w:date="2016-12-12T12:46:00Z"/>
          <w:rFonts w:ascii="Arial" w:hAnsi="Arial" w:cs="Arial"/>
          <w:sz w:val="20"/>
          <w:szCs w:val="20"/>
        </w:rPr>
      </w:pPr>
      <w:del w:id="11" w:author="Cecile Murray" w:date="2016-12-12T12:46:00Z">
        <w:r w:rsidRPr="00396BDE" w:rsidDel="00396BDE">
          <w:rPr>
            <w:rFonts w:ascii="Arial" w:hAnsi="Arial" w:cs="Arial"/>
            <w:sz w:val="20"/>
            <w:szCs w:val="20"/>
          </w:rPr>
          <w:delText>For more detail on the</w:delText>
        </w:r>
        <w:r w:rsidR="001C4900" w:rsidRPr="00396BDE" w:rsidDel="00396BDE">
          <w:rPr>
            <w:rFonts w:ascii="Arial" w:hAnsi="Arial" w:cs="Arial"/>
            <w:sz w:val="20"/>
            <w:szCs w:val="20"/>
          </w:rPr>
          <w:delText xml:space="preserve"> impact of these</w:delText>
        </w:r>
        <w:r w:rsidRPr="00396BDE" w:rsidDel="00396BDE">
          <w:rPr>
            <w:rFonts w:ascii="Arial" w:hAnsi="Arial" w:cs="Arial"/>
            <w:sz w:val="20"/>
            <w:szCs w:val="20"/>
          </w:rPr>
          <w:delText xml:space="preserve"> changes, please refer to this </w:delText>
        </w:r>
        <w:r w:rsidRPr="00396BDE" w:rsidDel="00396BDE">
          <w:rPr>
            <w:rFonts w:ascii="Arial" w:hAnsi="Arial" w:cs="Arial"/>
            <w:b/>
            <w:sz w:val="20"/>
            <w:szCs w:val="20"/>
          </w:rPr>
          <w:delText>data notice</w:delText>
        </w:r>
        <w:r w:rsidRPr="00396BDE" w:rsidDel="00396BDE">
          <w:rPr>
            <w:rFonts w:ascii="Arial" w:hAnsi="Arial" w:cs="Arial"/>
            <w:sz w:val="20"/>
            <w:szCs w:val="20"/>
          </w:rPr>
          <w:delText>.</w:delText>
        </w:r>
      </w:del>
    </w:p>
    <w:p w14:paraId="71CD8D0F" w14:textId="77777777" w:rsidR="00B21D4F" w:rsidRDefault="00867275" w:rsidP="00644D62">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w:t>
        </w:r>
        <w:r w:rsidR="00B21D4F" w:rsidRPr="006A4F1F">
          <w:rPr>
            <w:rStyle w:val="Hyperlink"/>
            <w:rFonts w:ascii="Arial" w:eastAsia="Times New Roman" w:hAnsi="Arial" w:cs="Arial"/>
            <w:sz w:val="20"/>
            <w:szCs w:val="20"/>
            <w:lang w:eastAsia="zh-CN"/>
          </w:rPr>
          <w:t>Return to top</w:t>
        </w:r>
        <w:r w:rsidR="006A4F1F" w:rsidRPr="006A4F1F">
          <w:rPr>
            <w:rStyle w:val="Hyperlink"/>
            <w:rFonts w:ascii="Arial" w:eastAsia="Times New Roman" w:hAnsi="Arial" w:cs="Arial"/>
            <w:sz w:val="20"/>
            <w:szCs w:val="20"/>
            <w:lang w:eastAsia="zh-CN"/>
          </w:rPr>
          <w:t>]</w:t>
        </w:r>
      </w:hyperlink>
    </w:p>
    <w:p w14:paraId="0EA7C3CE" w14:textId="77777777" w:rsidR="00644D62" w:rsidRPr="00644D62" w:rsidRDefault="00644D62" w:rsidP="00932CE6">
      <w:pPr>
        <w:spacing w:after="240" w:line="285" w:lineRule="atLeast"/>
        <w:rPr>
          <w:rFonts w:ascii="Arial" w:eastAsia="Times New Roman" w:hAnsi="Arial" w:cs="Arial"/>
          <w:color w:val="333333"/>
          <w:sz w:val="20"/>
          <w:szCs w:val="20"/>
        </w:rPr>
      </w:pPr>
      <w:bookmarkStart w:id="12" w:name="data"/>
      <w:bookmarkStart w:id="13" w:name="comparison"/>
      <w:bookmarkEnd w:id="12"/>
      <w:bookmarkEnd w:id="13"/>
      <w:r w:rsidRPr="00644D62">
        <w:rPr>
          <w:rFonts w:ascii="Arial" w:eastAsia="Times New Roman" w:hAnsi="Arial" w:cs="Arial"/>
          <w:b/>
          <w:bCs/>
          <w:caps/>
          <w:color w:val="333333"/>
          <w:sz w:val="20"/>
          <w:szCs w:val="20"/>
        </w:rPr>
        <w:t>WHAT DO THE DIFFERENT GEOGRAPHY TYPES MEAN?</w:t>
      </w:r>
      <w:r w:rsidRPr="00644D62">
        <w:rPr>
          <w:rFonts w:ascii="Arial" w:eastAsia="Times New Roman" w:hAnsi="Arial" w:cs="Arial"/>
          <w:color w:val="333333"/>
          <w:sz w:val="20"/>
          <w:szCs w:val="20"/>
        </w:rPr>
        <w:br/>
        <w:t xml:space="preserve">EITC Interactive allows users to request data for a variety of different communities. ZIP code-level IRS data </w:t>
      </w:r>
      <w:r w:rsidR="00120951">
        <w:rPr>
          <w:rFonts w:ascii="Arial" w:eastAsia="Times New Roman" w:hAnsi="Arial" w:cs="Arial"/>
          <w:color w:val="333333"/>
          <w:sz w:val="20"/>
          <w:szCs w:val="20"/>
        </w:rPr>
        <w:t xml:space="preserve">have been split up and </w:t>
      </w:r>
      <w:r w:rsidRPr="00644D62">
        <w:rPr>
          <w:rFonts w:ascii="Arial" w:eastAsia="Times New Roman" w:hAnsi="Arial" w:cs="Arial"/>
          <w:color w:val="333333"/>
          <w:sz w:val="20"/>
          <w:szCs w:val="20"/>
        </w:rPr>
        <w:t>aggregated to create larger geographic units, including cities, counties, metro areas, states, state legislative districts, and congressional districts. Each geography type is briefly described below.</w:t>
      </w:r>
    </w:p>
    <w:p w14:paraId="550F796C" w14:textId="27E92C9D"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ZIP Codes</w:t>
      </w:r>
      <w:r w:rsidRPr="00644D62">
        <w:rPr>
          <w:rFonts w:ascii="Arial" w:eastAsia="Times New Roman" w:hAnsi="Arial" w:cs="Arial"/>
          <w:color w:val="333333"/>
          <w:sz w:val="20"/>
          <w:szCs w:val="20"/>
        </w:rPr>
        <w:t> are designated by the U.S. Postal Service and are the smallest areas for which the IRS reports tax return data. ZIP codes provide the building blocks for all other geography types on the EITC Interactive site.</w:t>
      </w:r>
      <w:r w:rsidR="00521008">
        <w:rPr>
          <w:rFonts w:ascii="Arial" w:eastAsia="Times New Roman" w:hAnsi="Arial" w:cs="Arial"/>
          <w:color w:val="333333"/>
          <w:sz w:val="20"/>
          <w:szCs w:val="20"/>
        </w:rPr>
        <w:t xml:space="preserve"> When downloading the state-by state ZIP Code files, please note that the data is displayed only for the portion of the ZIP Code that is within that state (ZIP Codes can</w:t>
      </w:r>
      <w:r w:rsidR="00240DAD">
        <w:rPr>
          <w:rFonts w:ascii="Arial" w:eastAsia="Times New Roman" w:hAnsi="Arial" w:cs="Arial"/>
          <w:color w:val="333333"/>
          <w:sz w:val="20"/>
          <w:szCs w:val="20"/>
        </w:rPr>
        <w:t>, in rare instances,</w:t>
      </w:r>
      <w:r w:rsidR="00521008">
        <w:rPr>
          <w:rFonts w:ascii="Arial" w:eastAsia="Times New Roman" w:hAnsi="Arial" w:cs="Arial"/>
          <w:color w:val="333333"/>
          <w:sz w:val="20"/>
          <w:szCs w:val="20"/>
        </w:rPr>
        <w:t xml:space="preserve"> cross state boundaries).</w:t>
      </w:r>
    </w:p>
    <w:p w14:paraId="4DB1F7EE"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Places (Cities/Towns)</w:t>
      </w:r>
      <w:r w:rsidRPr="00644D62">
        <w:rPr>
          <w:rFonts w:ascii="Arial" w:eastAsia="Times New Roman" w:hAnsi="Arial" w:cs="Arial"/>
          <w:color w:val="333333"/>
          <w:sz w:val="20"/>
          <w:szCs w:val="20"/>
        </w:rPr>
        <w:t> include incorporated places, such as cities, towns, and villages, as well as census-designated places, which are unincorporated areas delineated by the U.S. Census Bureau for statistical purposes.</w:t>
      </w:r>
      <w:r w:rsidR="00521008">
        <w:rPr>
          <w:rFonts w:ascii="Arial" w:eastAsia="Times New Roman" w:hAnsi="Arial" w:cs="Arial"/>
          <w:color w:val="333333"/>
          <w:sz w:val="20"/>
          <w:szCs w:val="20"/>
        </w:rPr>
        <w:t xml:space="preserve"> </w:t>
      </w:r>
    </w:p>
    <w:p w14:paraId="3F813B2E"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Counties</w:t>
      </w:r>
      <w:r w:rsidRPr="00644D62">
        <w:rPr>
          <w:rFonts w:ascii="Arial" w:eastAsia="Times New Roman" w:hAnsi="Arial" w:cs="Arial"/>
          <w:color w:val="333333"/>
          <w:sz w:val="20"/>
          <w:szCs w:val="20"/>
        </w:rPr>
        <w:t xml:space="preserve"> represent the primary legal subdivision of most states. Exceptions include Alaska and Louisiana which are divided into boroughs and parishes, respectively. </w:t>
      </w:r>
    </w:p>
    <w:p w14:paraId="5BC825C2" w14:textId="77777777" w:rsidR="00644D62" w:rsidRPr="00644D62" w:rsidRDefault="00644D62" w:rsidP="00C36F07">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lastRenderedPageBreak/>
        <w:t>Metropolitan Areas</w:t>
      </w:r>
      <w:r w:rsidRPr="00644D62">
        <w:rPr>
          <w:rFonts w:ascii="Arial" w:eastAsia="Times New Roman" w:hAnsi="Arial" w:cs="Arial"/>
          <w:color w:val="333333"/>
          <w:sz w:val="20"/>
          <w:szCs w:val="20"/>
        </w:rPr>
        <w:t> are composed of counties. Metro names in this version of the site are based on the </w:t>
      </w:r>
      <w:hyperlink r:id="rId11" w:history="1">
        <w:r w:rsidR="00C36F07" w:rsidRPr="00C36F07">
          <w:rPr>
            <w:rStyle w:val="Hyperlink"/>
            <w:rFonts w:ascii="Arial" w:eastAsia="Times New Roman" w:hAnsi="Arial" w:cs="Arial"/>
            <w:sz w:val="20"/>
            <w:szCs w:val="20"/>
          </w:rPr>
          <w:t>2013 metropolitan statistical area delineations</w:t>
        </w:r>
        <w:r w:rsidRPr="00C36F07">
          <w:rPr>
            <w:rStyle w:val="Hyperlink"/>
            <w:rFonts w:ascii="Arial" w:eastAsia="Times New Roman" w:hAnsi="Arial" w:cs="Arial"/>
            <w:sz w:val="20"/>
            <w:szCs w:val="20"/>
          </w:rPr>
          <w:t> </w:t>
        </w:r>
      </w:hyperlink>
      <w:r w:rsidRPr="00644D62">
        <w:rPr>
          <w:rFonts w:ascii="Arial" w:eastAsia="Times New Roman" w:hAnsi="Arial" w:cs="Arial"/>
          <w:color w:val="333333"/>
          <w:sz w:val="20"/>
          <w:szCs w:val="20"/>
        </w:rPr>
        <w:t>issued by the U.S. Office of Management and Budget.</w:t>
      </w:r>
      <w:r w:rsidR="00521008">
        <w:rPr>
          <w:rFonts w:ascii="Arial" w:eastAsia="Times New Roman" w:hAnsi="Arial" w:cs="Arial"/>
          <w:color w:val="333333"/>
          <w:sz w:val="20"/>
          <w:szCs w:val="20"/>
        </w:rPr>
        <w:t xml:space="preserve"> Because metropolitan areas can cross state boundaries, data for metropolitan areas are only available in one national file.</w:t>
      </w:r>
    </w:p>
    <w:p w14:paraId="285D5959"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State</w:t>
      </w:r>
      <w:r w:rsidRPr="00644D62">
        <w:rPr>
          <w:rFonts w:ascii="Arial" w:eastAsia="Times New Roman" w:hAnsi="Arial" w:cs="Arial"/>
          <w:color w:val="333333"/>
          <w:sz w:val="20"/>
          <w:szCs w:val="20"/>
        </w:rPr>
        <w:t> </w:t>
      </w:r>
      <w:r w:rsidR="00521008">
        <w:rPr>
          <w:rFonts w:ascii="Arial" w:eastAsia="Times New Roman" w:hAnsi="Arial" w:cs="Arial"/>
          <w:color w:val="333333"/>
          <w:sz w:val="20"/>
          <w:szCs w:val="20"/>
        </w:rPr>
        <w:t>files</w:t>
      </w:r>
      <w:r w:rsidRPr="00644D62">
        <w:rPr>
          <w:rFonts w:ascii="Arial" w:eastAsia="Times New Roman" w:hAnsi="Arial" w:cs="Arial"/>
          <w:color w:val="333333"/>
          <w:sz w:val="20"/>
          <w:szCs w:val="20"/>
        </w:rPr>
        <w:t xml:space="preserve"> provide data on all ZIP codes in the state including their associated cities, counties, and metro areas.</w:t>
      </w:r>
    </w:p>
    <w:p w14:paraId="203964F4" w14:textId="386954D8"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States Legislative Districts</w:t>
      </w:r>
      <w:r w:rsidRPr="00644D62">
        <w:rPr>
          <w:rFonts w:ascii="Arial" w:eastAsia="Times New Roman" w:hAnsi="Arial" w:cs="Arial"/>
          <w:color w:val="333333"/>
          <w:sz w:val="20"/>
          <w:szCs w:val="20"/>
        </w:rPr>
        <w:t> reflect boundaries in e</w:t>
      </w:r>
      <w:r w:rsidR="00CA38DE">
        <w:rPr>
          <w:rFonts w:ascii="Arial" w:eastAsia="Times New Roman" w:hAnsi="Arial" w:cs="Arial"/>
          <w:color w:val="333333"/>
          <w:sz w:val="20"/>
          <w:szCs w:val="20"/>
        </w:rPr>
        <w:t>ffect as of the 2012</w:t>
      </w:r>
      <w:r w:rsidR="00521008">
        <w:rPr>
          <w:rFonts w:ascii="Arial" w:eastAsia="Times New Roman" w:hAnsi="Arial" w:cs="Arial"/>
          <w:color w:val="333333"/>
          <w:sz w:val="20"/>
          <w:szCs w:val="20"/>
        </w:rPr>
        <w:t xml:space="preserve"> elections. </w:t>
      </w:r>
      <w:r w:rsidRPr="00644D62">
        <w:rPr>
          <w:rFonts w:ascii="Arial" w:eastAsia="Times New Roman" w:hAnsi="Arial" w:cs="Arial"/>
          <w:color w:val="333333"/>
          <w:sz w:val="20"/>
          <w:szCs w:val="20"/>
        </w:rPr>
        <w:t>EITC Interactive includes data for lower chamber (generally House) and upper chamber (generally Senate) districts in all 50 states and the District of Columbia. Note that Nebraska has a unicameral system. Data for Nebraska can be accessed through either the "lower chamber" or</w:t>
      </w:r>
      <w:bookmarkStart w:id="14" w:name="_GoBack"/>
      <w:bookmarkEnd w:id="14"/>
      <w:r w:rsidRPr="00644D62">
        <w:rPr>
          <w:rFonts w:ascii="Arial" w:eastAsia="Times New Roman" w:hAnsi="Arial" w:cs="Arial"/>
          <w:color w:val="333333"/>
          <w:sz w:val="20"/>
          <w:szCs w:val="20"/>
        </w:rPr>
        <w:t xml:space="preserve"> "upper chamber" geography type.</w:t>
      </w:r>
    </w:p>
    <w:p w14:paraId="54E2B244" w14:textId="3A5C6ECB" w:rsid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Congressional Districts</w:t>
      </w:r>
      <w:r w:rsidR="00CA38DE">
        <w:rPr>
          <w:rFonts w:ascii="Arial" w:eastAsia="Times New Roman" w:hAnsi="Arial" w:cs="Arial"/>
          <w:color w:val="333333"/>
          <w:sz w:val="20"/>
          <w:szCs w:val="20"/>
        </w:rPr>
        <w:t xml:space="preserve"> represent the </w:t>
      </w:r>
      <w:r w:rsidR="003F5D22">
        <w:rPr>
          <w:rFonts w:ascii="Arial" w:eastAsia="Times New Roman" w:hAnsi="Arial" w:cs="Arial"/>
          <w:color w:val="333333"/>
          <w:sz w:val="20"/>
          <w:szCs w:val="20"/>
        </w:rPr>
        <w:t>114</w:t>
      </w:r>
      <w:r w:rsidR="003F5D22" w:rsidRPr="00396BDE">
        <w:rPr>
          <w:rFonts w:ascii="Arial" w:eastAsia="Times New Roman" w:hAnsi="Arial" w:cs="Arial"/>
          <w:color w:val="333333"/>
          <w:sz w:val="20"/>
          <w:szCs w:val="20"/>
          <w:vertAlign w:val="superscript"/>
        </w:rPr>
        <w:t>th</w:t>
      </w:r>
      <w:r w:rsidR="003F5D22" w:rsidRPr="00644D62">
        <w:rPr>
          <w:rFonts w:ascii="Arial" w:eastAsia="Times New Roman" w:hAnsi="Arial" w:cs="Arial"/>
          <w:color w:val="333333"/>
          <w:sz w:val="20"/>
          <w:szCs w:val="20"/>
        </w:rPr>
        <w:t xml:space="preserve"> </w:t>
      </w:r>
      <w:r w:rsidRPr="00644D62">
        <w:rPr>
          <w:rFonts w:ascii="Arial" w:eastAsia="Times New Roman" w:hAnsi="Arial" w:cs="Arial"/>
          <w:color w:val="333333"/>
          <w:sz w:val="20"/>
          <w:szCs w:val="20"/>
        </w:rPr>
        <w:t>United States Congress</w:t>
      </w:r>
      <w:r w:rsidR="006A4F1F">
        <w:rPr>
          <w:rFonts w:ascii="Arial" w:eastAsia="Times New Roman" w:hAnsi="Arial" w:cs="Arial"/>
          <w:color w:val="333333"/>
          <w:sz w:val="20"/>
          <w:szCs w:val="20"/>
        </w:rPr>
        <w:t>.</w:t>
      </w:r>
      <w:r w:rsidR="0048052D">
        <w:rPr>
          <w:rFonts w:ascii="Arial" w:eastAsia="Times New Roman" w:hAnsi="Arial" w:cs="Arial"/>
          <w:color w:val="333333"/>
          <w:sz w:val="20"/>
          <w:szCs w:val="20"/>
        </w:rPr>
        <w:t xml:space="preserve"> Congressional district boundaries did not change between the 113</w:t>
      </w:r>
      <w:r w:rsidR="0048052D" w:rsidRPr="0048052D">
        <w:rPr>
          <w:rFonts w:ascii="Arial" w:eastAsia="Times New Roman" w:hAnsi="Arial" w:cs="Arial"/>
          <w:color w:val="333333"/>
          <w:sz w:val="20"/>
          <w:szCs w:val="20"/>
          <w:vertAlign w:val="superscript"/>
        </w:rPr>
        <w:t>th</w:t>
      </w:r>
      <w:r w:rsidR="0048052D">
        <w:rPr>
          <w:rFonts w:ascii="Arial" w:eastAsia="Times New Roman" w:hAnsi="Arial" w:cs="Arial"/>
          <w:color w:val="333333"/>
          <w:sz w:val="20"/>
          <w:szCs w:val="20"/>
        </w:rPr>
        <w:t xml:space="preserve"> and 114</w:t>
      </w:r>
      <w:r w:rsidR="0048052D" w:rsidRPr="0048052D">
        <w:rPr>
          <w:rFonts w:ascii="Arial" w:eastAsia="Times New Roman" w:hAnsi="Arial" w:cs="Arial"/>
          <w:color w:val="333333"/>
          <w:sz w:val="20"/>
          <w:szCs w:val="20"/>
          <w:vertAlign w:val="superscript"/>
        </w:rPr>
        <w:t>th</w:t>
      </w:r>
      <w:r w:rsidR="0048052D">
        <w:rPr>
          <w:rFonts w:ascii="Arial" w:eastAsia="Times New Roman" w:hAnsi="Arial" w:cs="Arial"/>
          <w:color w:val="333333"/>
          <w:sz w:val="20"/>
          <w:szCs w:val="20"/>
        </w:rPr>
        <w:t xml:space="preserve"> Congress. </w:t>
      </w:r>
    </w:p>
    <w:p w14:paraId="28D0002A" w14:textId="5A06B6C4" w:rsidR="0069718B" w:rsidDel="00240DAD" w:rsidRDefault="0069718B" w:rsidP="0069718B">
      <w:pPr>
        <w:spacing w:after="240" w:line="285" w:lineRule="atLeast"/>
        <w:rPr>
          <w:del w:id="15" w:author="Elizabeth Kneebone" w:date="2016-12-12T11:34:00Z"/>
          <w:rFonts w:ascii="Arial" w:eastAsia="Times New Roman" w:hAnsi="Arial" w:cs="Arial"/>
          <w:color w:val="333333"/>
          <w:sz w:val="20"/>
          <w:szCs w:val="20"/>
        </w:rPr>
      </w:pPr>
      <w:r>
        <w:rPr>
          <w:rFonts w:ascii="Arial" w:eastAsia="Times New Roman" w:hAnsi="Arial" w:cs="Arial"/>
          <w:color w:val="333333"/>
          <w:sz w:val="20"/>
          <w:szCs w:val="20"/>
        </w:rPr>
        <w:t xml:space="preserve">In the </w:t>
      </w:r>
      <w:r w:rsidR="00240DAD">
        <w:rPr>
          <w:rFonts w:ascii="Arial" w:eastAsia="Times New Roman" w:hAnsi="Arial" w:cs="Arial"/>
          <w:color w:val="333333"/>
          <w:sz w:val="20"/>
          <w:szCs w:val="20"/>
        </w:rPr>
        <w:t>current</w:t>
      </w:r>
      <w:r>
        <w:rPr>
          <w:rFonts w:ascii="Arial" w:eastAsia="Times New Roman" w:hAnsi="Arial" w:cs="Arial"/>
          <w:color w:val="333333"/>
          <w:sz w:val="20"/>
          <w:szCs w:val="20"/>
        </w:rPr>
        <w:t xml:space="preserve"> version of the EITC Interactive application, users directly download state-level files that contain all available variables summarized to the requested level of geography. In addition, users can download national level files for each geography type. (Users who are interested in seeing the underlying ZIP code allocation can e-mail </w:t>
      </w:r>
      <w:ins w:id="16" w:author="Cecile Murray" w:date="2016-12-12T12:47:00Z">
        <w:r w:rsidR="00396BDE">
          <w:rPr>
            <w:rFonts w:ascii="Arial" w:hAnsi="Arial" w:cs="Arial"/>
            <w:sz w:val="20"/>
            <w:szCs w:val="20"/>
          </w:rPr>
          <w:fldChar w:fldCharType="begin"/>
        </w:r>
        <w:r w:rsidR="00396BDE">
          <w:rPr>
            <w:rFonts w:ascii="Arial" w:hAnsi="Arial" w:cs="Arial"/>
            <w:sz w:val="20"/>
            <w:szCs w:val="20"/>
          </w:rPr>
          <w:instrText xml:space="preserve"> HYPERLINK "mailto:cmurray@brookings.edu" </w:instrText>
        </w:r>
        <w:r w:rsidR="00396BDE">
          <w:rPr>
            <w:rFonts w:ascii="Arial" w:hAnsi="Arial" w:cs="Arial"/>
            <w:sz w:val="20"/>
            <w:szCs w:val="20"/>
          </w:rPr>
          <w:fldChar w:fldCharType="separate"/>
        </w:r>
        <w:commentRangeStart w:id="17"/>
        <w:r w:rsidRPr="00396BDE">
          <w:rPr>
            <w:rStyle w:val="Hyperlink"/>
            <w:rFonts w:ascii="Arial" w:hAnsi="Arial" w:cs="Arial"/>
            <w:sz w:val="20"/>
            <w:szCs w:val="20"/>
            <w:rPrChange w:id="18" w:author="Cecile Murray" w:date="2016-12-12T12:47:00Z">
              <w:rPr/>
            </w:rPrChange>
          </w:rPr>
          <w:t>Cecile Murray</w:t>
        </w:r>
        <w:commentRangeEnd w:id="17"/>
        <w:r w:rsidRPr="00396BDE">
          <w:rPr>
            <w:rStyle w:val="Hyperlink"/>
            <w:rFonts w:ascii="Arial" w:hAnsi="Arial" w:cs="Arial"/>
            <w:sz w:val="20"/>
            <w:szCs w:val="20"/>
            <w:rPrChange w:id="19" w:author="Cecile Murray" w:date="2016-12-12T12:47:00Z">
              <w:rPr>
                <w:rStyle w:val="CommentReference"/>
              </w:rPr>
            </w:rPrChange>
          </w:rPr>
          <w:commentReference w:id="17"/>
        </w:r>
        <w:r w:rsidR="00396BDE">
          <w:rPr>
            <w:rFonts w:ascii="Arial" w:hAnsi="Arial" w:cs="Arial"/>
            <w:sz w:val="20"/>
            <w:szCs w:val="20"/>
          </w:rPr>
          <w:fldChar w:fldCharType="end"/>
        </w:r>
      </w:ins>
      <w:r>
        <w:rPr>
          <w:rFonts w:ascii="Arial" w:eastAsia="Times New Roman" w:hAnsi="Arial" w:cs="Arial"/>
          <w:color w:val="333333"/>
          <w:sz w:val="20"/>
          <w:szCs w:val="20"/>
        </w:rPr>
        <w:t>.)</w:t>
      </w:r>
    </w:p>
    <w:p w14:paraId="5F0DA06B" w14:textId="77777777" w:rsidR="0069718B" w:rsidRDefault="0069718B" w:rsidP="00644D62">
      <w:pPr>
        <w:spacing w:after="240" w:line="285" w:lineRule="atLeast"/>
        <w:rPr>
          <w:rFonts w:ascii="Arial" w:eastAsia="Times New Roman" w:hAnsi="Arial" w:cs="Arial"/>
          <w:color w:val="333333"/>
          <w:sz w:val="20"/>
          <w:szCs w:val="20"/>
        </w:rPr>
      </w:pPr>
    </w:p>
    <w:p w14:paraId="17DDBB70" w14:textId="77777777" w:rsidR="006A4F1F" w:rsidRDefault="00867275"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306C7E45" w14:textId="77777777" w:rsidR="00120951" w:rsidRPr="00644D62" w:rsidRDefault="00120951" w:rsidP="00120951">
      <w:pPr>
        <w:spacing w:after="240" w:line="285" w:lineRule="atLeast"/>
        <w:rPr>
          <w:rFonts w:ascii="Arial" w:eastAsia="Times New Roman" w:hAnsi="Arial" w:cs="Arial"/>
          <w:color w:val="333333"/>
          <w:sz w:val="20"/>
          <w:szCs w:val="20"/>
        </w:rPr>
      </w:pPr>
      <w:bookmarkStart w:id="20" w:name="methodology"/>
      <w:r>
        <w:rPr>
          <w:rFonts w:ascii="Arial" w:eastAsia="Times New Roman" w:hAnsi="Arial" w:cs="Arial"/>
          <w:b/>
          <w:bCs/>
          <w:caps/>
          <w:color w:val="333333"/>
          <w:sz w:val="20"/>
          <w:szCs w:val="20"/>
        </w:rPr>
        <w:t>how are these data derived</w:t>
      </w:r>
      <w:r w:rsidRPr="00644D62">
        <w:rPr>
          <w:rFonts w:ascii="Arial" w:eastAsia="Times New Roman" w:hAnsi="Arial" w:cs="Arial"/>
          <w:b/>
          <w:bCs/>
          <w:caps/>
          <w:color w:val="333333"/>
          <w:sz w:val="20"/>
          <w:szCs w:val="20"/>
        </w:rPr>
        <w:t>?</w:t>
      </w:r>
      <w:bookmarkEnd w:id="20"/>
      <w:r w:rsidRPr="00644D62">
        <w:rPr>
          <w:rFonts w:ascii="Arial" w:eastAsia="Times New Roman" w:hAnsi="Arial" w:cs="Arial"/>
          <w:color w:val="333333"/>
          <w:sz w:val="20"/>
          <w:szCs w:val="20"/>
        </w:rPr>
        <w:br/>
        <w:t>The ZIP code-level data that the IRS provides to Brookings contain county, state, and city identifiers. However, the IRS assigns ZIP codes to cities and towns based primarily on information from the U.S. Postal Service, which associates a ZIP code with the name of the city or town nearest to its post office location. In many instances, this does not reflect the location of the bulk of the ZIP code itself, because ZIP codes do not conform to municipal boundaries. In addition, ZIP codes do not always conform to county boundaries. In cases where ZIP codes cross multiple counties, the IRS uses information from the U.S. Postal Service to identify the primary county.</w:t>
      </w:r>
    </w:p>
    <w:p w14:paraId="4D34FAF3" w14:textId="77777777" w:rsidR="00120951" w:rsidRPr="00644D62" w:rsidRDefault="00036781" w:rsidP="00120951">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Rather than using the IRS identifiers</w:t>
      </w:r>
      <w:r w:rsidR="009879F2">
        <w:rPr>
          <w:rFonts w:ascii="Arial" w:eastAsia="Times New Roman" w:hAnsi="Arial" w:cs="Arial"/>
          <w:color w:val="333333"/>
          <w:sz w:val="20"/>
          <w:szCs w:val="20"/>
        </w:rPr>
        <w:t>, t</w:t>
      </w:r>
      <w:r w:rsidR="00120951" w:rsidRPr="00644D62">
        <w:rPr>
          <w:rFonts w:ascii="Arial" w:eastAsia="Times New Roman" w:hAnsi="Arial" w:cs="Arial"/>
          <w:color w:val="333333"/>
          <w:sz w:val="20"/>
          <w:szCs w:val="20"/>
        </w:rPr>
        <w:t xml:space="preserve">o assign ZIP codes to cities and counties, we used Geographic Information Systems (GIS) and statistical software to identify where ZIP codes </w:t>
      </w:r>
      <w:r>
        <w:rPr>
          <w:rFonts w:ascii="Arial" w:eastAsia="Times New Roman" w:hAnsi="Arial" w:cs="Arial"/>
          <w:color w:val="333333"/>
          <w:sz w:val="20"/>
          <w:szCs w:val="20"/>
        </w:rPr>
        <w:t>are</w:t>
      </w:r>
      <w:r w:rsidRPr="00644D62">
        <w:rPr>
          <w:rFonts w:ascii="Arial" w:eastAsia="Times New Roman" w:hAnsi="Arial" w:cs="Arial"/>
          <w:color w:val="333333"/>
          <w:sz w:val="20"/>
          <w:szCs w:val="20"/>
        </w:rPr>
        <w:t xml:space="preserve"> </w:t>
      </w:r>
      <w:r w:rsidR="00120951" w:rsidRPr="00644D62">
        <w:rPr>
          <w:rFonts w:ascii="Arial" w:eastAsia="Times New Roman" w:hAnsi="Arial" w:cs="Arial"/>
          <w:color w:val="333333"/>
          <w:sz w:val="20"/>
          <w:szCs w:val="20"/>
        </w:rPr>
        <w:t>located. For ZIP codes that cross city and/or county boundaries, we used Census block-level data (the smallest units for which the Census Bureau tabulates data), along with census places and ZIP code boundaries, to calculate the proportion of the ZIP code's households that lie within each geography. We undertake the same process to assign ZIP codes and partial ZIP codes to state legislative and congressional districts.</w:t>
      </w:r>
      <w:r w:rsidR="00120951">
        <w:rPr>
          <w:rFonts w:ascii="Arial" w:eastAsia="Times New Roman" w:hAnsi="Arial" w:cs="Arial"/>
          <w:color w:val="333333"/>
          <w:sz w:val="20"/>
          <w:szCs w:val="20"/>
        </w:rPr>
        <w:t xml:space="preserve"> </w:t>
      </w:r>
      <w:r w:rsidR="00120951" w:rsidRPr="00644D62">
        <w:rPr>
          <w:rFonts w:ascii="Arial" w:eastAsia="Times New Roman" w:hAnsi="Arial" w:cs="Arial"/>
          <w:color w:val="333333"/>
          <w:sz w:val="20"/>
          <w:szCs w:val="20"/>
        </w:rPr>
        <w:t>Return and dollar amount are estimated by allocating ZIP code totals based on the percentage of the ZIP code's households that fall within the geography's borders.</w:t>
      </w:r>
    </w:p>
    <w:p w14:paraId="048C2CF9" w14:textId="2D6C7C6D" w:rsidR="00120951" w:rsidRPr="00644D62" w:rsidRDefault="00120951" w:rsidP="00120951">
      <w:pPr>
        <w:spacing w:after="240" w:line="285" w:lineRule="atLeast"/>
        <w:rPr>
          <w:rFonts w:ascii="Arial" w:eastAsia="Times New Roman" w:hAnsi="Arial" w:cs="Arial"/>
          <w:color w:val="333333"/>
          <w:sz w:val="20"/>
          <w:szCs w:val="20"/>
        </w:rPr>
      </w:pPr>
      <w:r w:rsidRPr="00396BDE">
        <w:rPr>
          <w:rFonts w:ascii="Arial" w:eastAsia="Times New Roman" w:hAnsi="Arial" w:cs="Arial"/>
          <w:color w:val="333333"/>
          <w:sz w:val="20"/>
          <w:szCs w:val="20"/>
        </w:rPr>
        <w:t xml:space="preserve">For the sake of confidentiality, the IRS suppresses return counts of less than </w:t>
      </w:r>
      <w:r w:rsidR="003F5D22" w:rsidRPr="00396BDE">
        <w:rPr>
          <w:rFonts w:ascii="Arial" w:eastAsia="Times New Roman" w:hAnsi="Arial" w:cs="Arial"/>
          <w:color w:val="333333"/>
          <w:sz w:val="20"/>
          <w:szCs w:val="20"/>
        </w:rPr>
        <w:t>20</w:t>
      </w:r>
      <w:r w:rsidRPr="00396BDE">
        <w:rPr>
          <w:rFonts w:ascii="Arial" w:eastAsia="Times New Roman" w:hAnsi="Arial" w:cs="Arial"/>
          <w:color w:val="333333"/>
          <w:sz w:val="20"/>
          <w:szCs w:val="20"/>
        </w:rPr>
        <w:t>. We impute suppressed totals at the ZIP code level for the following variables: eic, ctc, actc, ref, and bal; however, all other variables may be subject to data suppression.</w:t>
      </w:r>
    </w:p>
    <w:p w14:paraId="10A60721" w14:textId="678F7F25" w:rsidR="00120951" w:rsidRDefault="00120951" w:rsidP="00644D62">
      <w:pPr>
        <w:spacing w:after="240" w:line="285" w:lineRule="atLeast"/>
        <w:rPr>
          <w:rFonts w:ascii="Arial" w:eastAsia="Times New Roman" w:hAnsi="Arial" w:cs="Arial"/>
          <w:b/>
          <w:bCs/>
          <w:color w:val="333333"/>
          <w:sz w:val="20"/>
          <w:szCs w:val="20"/>
        </w:rPr>
      </w:pPr>
      <w:r w:rsidRPr="00644D62">
        <w:rPr>
          <w:rFonts w:ascii="Arial" w:eastAsia="Times New Roman" w:hAnsi="Arial" w:cs="Arial"/>
          <w:b/>
          <w:bCs/>
          <w:color w:val="333333"/>
          <w:sz w:val="20"/>
          <w:szCs w:val="20"/>
        </w:rPr>
        <w:lastRenderedPageBreak/>
        <w:t>Note: Because of the estimation techniques employed in assigning ZIP codes to cities counties, state legislative districts, and congressional districts, the data displayed here will differ from geography totals obtained directly from the IRS files. In addition, some data displayed will incl</w:t>
      </w:r>
      <w:r w:rsidR="003F5D22">
        <w:rPr>
          <w:rFonts w:ascii="Arial" w:eastAsia="Times New Roman" w:hAnsi="Arial" w:cs="Arial"/>
          <w:b/>
          <w:bCs/>
          <w:color w:val="333333"/>
          <w:sz w:val="20"/>
          <w:szCs w:val="20"/>
        </w:rPr>
        <w:t>ude return counts of less than 20</w:t>
      </w:r>
      <w:r w:rsidRPr="00644D62">
        <w:rPr>
          <w:rFonts w:ascii="Arial" w:eastAsia="Times New Roman" w:hAnsi="Arial" w:cs="Arial"/>
          <w:b/>
          <w:bCs/>
          <w:color w:val="333333"/>
          <w:sz w:val="20"/>
          <w:szCs w:val="20"/>
        </w:rPr>
        <w:t xml:space="preserve">. These represent estimates only. Small counts should be interpreted only in conjunction with data from other </w:t>
      </w:r>
      <w:r w:rsidR="00DC7387">
        <w:rPr>
          <w:rFonts w:ascii="Arial" w:eastAsia="Times New Roman" w:hAnsi="Arial" w:cs="Arial"/>
          <w:b/>
          <w:bCs/>
          <w:color w:val="333333"/>
          <w:sz w:val="20"/>
          <w:szCs w:val="20"/>
        </w:rPr>
        <w:t xml:space="preserve">geographies </w:t>
      </w:r>
      <w:r w:rsidRPr="00644D62">
        <w:rPr>
          <w:rFonts w:ascii="Arial" w:eastAsia="Times New Roman" w:hAnsi="Arial" w:cs="Arial"/>
          <w:b/>
          <w:bCs/>
          <w:color w:val="333333"/>
          <w:sz w:val="20"/>
          <w:szCs w:val="20"/>
        </w:rPr>
        <w:t>(e.g., at the place, county, or district levels) and not as stand-alone entities.</w:t>
      </w:r>
    </w:p>
    <w:p w14:paraId="4C6C3915" w14:textId="77777777" w:rsidR="006A4F1F" w:rsidRDefault="00867275"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3BF906BC" w14:textId="03EBEB42" w:rsidR="00644D62" w:rsidRPr="00644D62" w:rsidRDefault="00644D62" w:rsidP="00396BDE">
      <w:pPr>
        <w:spacing w:after="240" w:line="285" w:lineRule="atLeast"/>
        <w:rPr>
          <w:rFonts w:ascii="Arial" w:eastAsia="Times New Roman" w:hAnsi="Arial" w:cs="Arial"/>
          <w:color w:val="333333"/>
          <w:sz w:val="20"/>
          <w:szCs w:val="20"/>
        </w:rPr>
      </w:pPr>
      <w:bookmarkStart w:id="21" w:name="type"/>
      <w:bookmarkStart w:id="22" w:name="categories"/>
      <w:bookmarkStart w:id="23" w:name="column"/>
      <w:bookmarkEnd w:id="21"/>
      <w:bookmarkEnd w:id="22"/>
      <w:bookmarkEnd w:id="23"/>
      <w:r w:rsidRPr="00644D62">
        <w:rPr>
          <w:rFonts w:ascii="Arial" w:eastAsia="Times New Roman" w:hAnsi="Arial" w:cs="Arial"/>
          <w:b/>
          <w:bCs/>
          <w:caps/>
          <w:color w:val="333333"/>
          <w:sz w:val="20"/>
          <w:szCs w:val="20"/>
        </w:rPr>
        <w:t>WHAT DO THE COLUMN HEADERS IN THE DATA REPRESENT?</w:t>
      </w:r>
      <w:r w:rsidRPr="00644D62">
        <w:rPr>
          <w:rFonts w:ascii="Arial" w:eastAsia="Times New Roman" w:hAnsi="Arial" w:cs="Arial"/>
          <w:color w:val="333333"/>
          <w:sz w:val="20"/>
          <w:szCs w:val="20"/>
        </w:rPr>
        <w:br/>
        <w:t>The website returns data to the user with a series of abbreviated column header names.</w:t>
      </w:r>
      <w:r w:rsidRPr="00644D62">
        <w:rPr>
          <w:rFonts w:ascii="Arial" w:eastAsia="Times New Roman" w:hAnsi="Arial" w:cs="Arial"/>
          <w:color w:val="333333"/>
          <w:sz w:val="20"/>
          <w:szCs w:val="20"/>
        </w:rPr>
        <w:br/>
      </w:r>
      <w:r w:rsidRPr="00644D62">
        <w:rPr>
          <w:rFonts w:ascii="Arial" w:eastAsia="Times New Roman" w:hAnsi="Arial" w:cs="Arial"/>
          <w:color w:val="333333"/>
          <w:sz w:val="20"/>
          <w:szCs w:val="20"/>
        </w:rPr>
        <w:br/>
        <w:t xml:space="preserve">Each column header contains </w:t>
      </w:r>
      <w:r w:rsidR="00240DAD">
        <w:rPr>
          <w:rFonts w:ascii="Arial" w:eastAsia="Times New Roman" w:hAnsi="Arial" w:cs="Arial"/>
          <w:color w:val="333333"/>
          <w:sz w:val="20"/>
          <w:szCs w:val="20"/>
        </w:rPr>
        <w:t>the</w:t>
      </w:r>
      <w:r w:rsidRPr="00644D62">
        <w:rPr>
          <w:rFonts w:ascii="Arial" w:eastAsia="Times New Roman" w:hAnsi="Arial" w:cs="Arial"/>
          <w:color w:val="333333"/>
          <w:sz w:val="20"/>
          <w:szCs w:val="20"/>
        </w:rPr>
        <w:t> </w:t>
      </w:r>
      <w:r w:rsidRPr="00396BDE">
        <w:rPr>
          <w:rFonts w:ascii="Arial" w:eastAsia="Times New Roman" w:hAnsi="Arial" w:cs="Arial"/>
          <w:bCs/>
          <w:color w:val="333333"/>
          <w:sz w:val="20"/>
          <w:szCs w:val="20"/>
        </w:rPr>
        <w:t>prefix</w:t>
      </w:r>
      <w:r w:rsidR="00240DAD">
        <w:rPr>
          <w:rFonts w:ascii="Arial" w:eastAsia="Times New Roman" w:hAnsi="Arial" w:cs="Arial"/>
          <w:b/>
          <w:bCs/>
          <w:color w:val="333333"/>
          <w:sz w:val="20"/>
          <w:szCs w:val="20"/>
        </w:rPr>
        <w:t xml:space="preserve"> </w:t>
      </w:r>
      <w:r w:rsidR="00240DAD" w:rsidRPr="00396BDE">
        <w:rPr>
          <w:rFonts w:ascii="Arial" w:eastAsia="Times New Roman" w:hAnsi="Arial" w:cs="Arial"/>
          <w:bCs/>
          <w:color w:val="333333"/>
          <w:sz w:val="20"/>
          <w:szCs w:val="20"/>
        </w:rPr>
        <w:t>“e,”</w:t>
      </w:r>
      <w:r w:rsidR="00240DAD">
        <w:rPr>
          <w:rFonts w:ascii="Arial" w:eastAsia="Times New Roman" w:hAnsi="Arial" w:cs="Arial"/>
          <w:b/>
          <w:bCs/>
          <w:color w:val="333333"/>
          <w:sz w:val="20"/>
          <w:szCs w:val="20"/>
        </w:rPr>
        <w:t xml:space="preserve"> </w:t>
      </w:r>
      <w:r w:rsidR="00240DAD" w:rsidRPr="00396BDE">
        <w:rPr>
          <w:rFonts w:ascii="Arial" w:eastAsia="Times New Roman" w:hAnsi="Arial" w:cs="Arial"/>
          <w:bCs/>
          <w:color w:val="333333"/>
          <w:sz w:val="20"/>
          <w:szCs w:val="20"/>
        </w:rPr>
        <w:t>which refers to</w:t>
      </w:r>
      <w:r w:rsidR="00240DAD">
        <w:rPr>
          <w:rFonts w:ascii="Arial" w:eastAsia="Times New Roman" w:hAnsi="Arial" w:cs="Arial"/>
          <w:b/>
          <w:bCs/>
          <w:color w:val="333333"/>
          <w:sz w:val="20"/>
          <w:szCs w:val="20"/>
        </w:rPr>
        <w:t xml:space="preserve"> “EITC Returns Only.” </w:t>
      </w:r>
    </w:p>
    <w:p w14:paraId="5B842D3E"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 xml:space="preserve">The root of the variable name refers to the descriptions </w:t>
      </w:r>
      <w:commentRangeStart w:id="24"/>
      <w:r w:rsidRPr="00644D62">
        <w:rPr>
          <w:rFonts w:ascii="Arial" w:eastAsia="Times New Roman" w:hAnsi="Arial" w:cs="Arial"/>
          <w:color w:val="333333"/>
          <w:sz w:val="20"/>
          <w:szCs w:val="20"/>
        </w:rPr>
        <w:t>below</w:t>
      </w:r>
      <w:commentRangeEnd w:id="24"/>
      <w:r w:rsidR="00B51D36">
        <w:rPr>
          <w:rStyle w:val="CommentReference"/>
        </w:rPr>
        <w:commentReference w:id="24"/>
      </w:r>
      <w:r w:rsidRPr="00644D62">
        <w:rPr>
          <w:rFonts w:ascii="Arial" w:eastAsia="Times New Roman" w:hAnsi="Arial" w:cs="Arial"/>
          <w:color w:val="333333"/>
          <w:sz w:val="20"/>
          <w:szCs w:val="20"/>
        </w:rPr>
        <w:t>.</w:t>
      </w:r>
    </w:p>
    <w:tbl>
      <w:tblPr>
        <w:tblW w:w="10650" w:type="dxa"/>
        <w:tblCellMar>
          <w:left w:w="0" w:type="dxa"/>
          <w:right w:w="0" w:type="dxa"/>
        </w:tblCellMar>
        <w:tblLook w:val="04A0" w:firstRow="1" w:lastRow="0" w:firstColumn="1" w:lastColumn="0" w:noHBand="0" w:noVBand="1"/>
      </w:tblPr>
      <w:tblGrid>
        <w:gridCol w:w="1761"/>
        <w:gridCol w:w="8889"/>
      </w:tblGrid>
      <w:tr w:rsidR="00644D62" w:rsidRPr="00644D62" w14:paraId="55E9C5B4" w14:textId="77777777" w:rsidTr="00644D62">
        <w:trPr>
          <w:tblHeader/>
        </w:trPr>
        <w:tc>
          <w:tcPr>
            <w:tcW w:w="0" w:type="auto"/>
            <w:tcBorders>
              <w:top w:val="single" w:sz="12" w:space="0" w:color="BCBCBC"/>
              <w:left w:val="nil"/>
              <w:bottom w:val="nil"/>
              <w:right w:val="nil"/>
            </w:tcBorders>
            <w:tcMar>
              <w:top w:w="75" w:type="dxa"/>
              <w:left w:w="150" w:type="dxa"/>
              <w:bottom w:w="75" w:type="dxa"/>
              <w:right w:w="150" w:type="dxa"/>
            </w:tcMar>
            <w:vAlign w:val="bottom"/>
            <w:hideMark/>
          </w:tcPr>
          <w:p w14:paraId="78C88048" w14:textId="77777777" w:rsidR="00644D62" w:rsidRPr="00644D62" w:rsidRDefault="00644D62" w:rsidP="00644D62">
            <w:pPr>
              <w:spacing w:after="480" w:line="285" w:lineRule="atLeast"/>
              <w:rPr>
                <w:rFonts w:ascii="Arial" w:eastAsia="Times New Roman" w:hAnsi="Arial" w:cs="Arial"/>
                <w:b/>
                <w:bCs/>
                <w:caps/>
                <w:color w:val="333333"/>
                <w:sz w:val="18"/>
                <w:szCs w:val="18"/>
              </w:rPr>
            </w:pPr>
            <w:r w:rsidRPr="00644D62">
              <w:rPr>
                <w:rFonts w:ascii="Arial" w:eastAsia="Times New Roman" w:hAnsi="Arial" w:cs="Arial"/>
                <w:b/>
                <w:bCs/>
                <w:caps/>
                <w:color w:val="333333"/>
                <w:sz w:val="18"/>
                <w:szCs w:val="18"/>
              </w:rPr>
              <w:t>VARIABLE NAME (ROOT)</w:t>
            </w:r>
          </w:p>
        </w:tc>
        <w:tc>
          <w:tcPr>
            <w:tcW w:w="0" w:type="auto"/>
            <w:tcBorders>
              <w:top w:val="single" w:sz="12" w:space="0" w:color="BCBCBC"/>
              <w:left w:val="nil"/>
              <w:bottom w:val="nil"/>
              <w:right w:val="nil"/>
            </w:tcBorders>
            <w:tcMar>
              <w:top w:w="75" w:type="dxa"/>
              <w:left w:w="150" w:type="dxa"/>
              <w:bottom w:w="75" w:type="dxa"/>
              <w:right w:w="150" w:type="dxa"/>
            </w:tcMar>
            <w:vAlign w:val="bottom"/>
            <w:hideMark/>
          </w:tcPr>
          <w:p w14:paraId="3EEE456A" w14:textId="77777777" w:rsidR="00644D62" w:rsidRPr="00644D62" w:rsidRDefault="00644D62" w:rsidP="00644D62">
            <w:pPr>
              <w:spacing w:after="480" w:line="285" w:lineRule="atLeast"/>
              <w:rPr>
                <w:rFonts w:ascii="Arial" w:eastAsia="Times New Roman" w:hAnsi="Arial" w:cs="Arial"/>
                <w:b/>
                <w:bCs/>
                <w:caps/>
                <w:color w:val="333333"/>
                <w:sz w:val="18"/>
                <w:szCs w:val="18"/>
              </w:rPr>
            </w:pPr>
            <w:r w:rsidRPr="00644D62">
              <w:rPr>
                <w:rFonts w:ascii="Arial" w:eastAsia="Times New Roman" w:hAnsi="Arial" w:cs="Arial"/>
                <w:b/>
                <w:bCs/>
                <w:caps/>
                <w:color w:val="333333"/>
                <w:sz w:val="18"/>
                <w:szCs w:val="18"/>
              </w:rPr>
              <w:t>VARIABLE DESCRIPTION</w:t>
            </w:r>
          </w:p>
        </w:tc>
      </w:tr>
      <w:tr w:rsidR="00644D62" w:rsidRPr="00644D62" w14:paraId="481ED1A8" w14:textId="77777777" w:rsidTr="00644D62">
        <w:tc>
          <w:tcPr>
            <w:tcW w:w="0" w:type="auto"/>
            <w:tcBorders>
              <w:top w:val="single" w:sz="6" w:space="0" w:color="BCBCBC"/>
              <w:left w:val="nil"/>
              <w:bottom w:val="nil"/>
              <w:right w:val="nil"/>
            </w:tcBorders>
            <w:tcMar>
              <w:top w:w="150" w:type="dxa"/>
              <w:left w:w="150" w:type="dxa"/>
              <w:bottom w:w="150" w:type="dxa"/>
              <w:right w:w="150" w:type="dxa"/>
            </w:tcMar>
            <w:hideMark/>
          </w:tcPr>
          <w:p w14:paraId="04526E33"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return</w:t>
            </w:r>
            <w:r w:rsidR="00E818A0">
              <w:rPr>
                <w:rFonts w:ascii="Arial" w:eastAsia="Times New Roman" w:hAnsi="Arial" w:cs="Arial"/>
                <w:color w:val="333333"/>
                <w:sz w:val="20"/>
                <w:szCs w:val="20"/>
              </w:rPr>
              <w:t>s</w:t>
            </w:r>
          </w:p>
        </w:tc>
        <w:tc>
          <w:tcPr>
            <w:tcW w:w="0" w:type="auto"/>
            <w:tcBorders>
              <w:top w:val="single" w:sz="6" w:space="0" w:color="BCBCBC"/>
              <w:left w:val="nil"/>
              <w:bottom w:val="nil"/>
              <w:right w:val="nil"/>
            </w:tcBorders>
            <w:tcMar>
              <w:top w:w="150" w:type="dxa"/>
              <w:left w:w="150" w:type="dxa"/>
              <w:bottom w:w="150" w:type="dxa"/>
              <w:right w:w="150" w:type="dxa"/>
            </w:tcMar>
            <w:hideMark/>
          </w:tcPr>
          <w:p w14:paraId="695A4BE7"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w:t>
            </w:r>
          </w:p>
        </w:tc>
      </w:tr>
      <w:tr w:rsidR="00644D62" w:rsidRPr="00644D62" w14:paraId="1778D62F" w14:textId="77777777" w:rsidTr="00636870">
        <w:tc>
          <w:tcPr>
            <w:tcW w:w="0" w:type="auto"/>
            <w:tcBorders>
              <w:top w:val="nil"/>
              <w:left w:val="nil"/>
              <w:bottom w:val="nil"/>
              <w:right w:val="nil"/>
            </w:tcBorders>
            <w:shd w:val="clear" w:color="auto" w:fill="auto"/>
            <w:tcMar>
              <w:top w:w="150" w:type="dxa"/>
              <w:left w:w="150" w:type="dxa"/>
              <w:bottom w:w="150" w:type="dxa"/>
              <w:right w:w="150" w:type="dxa"/>
            </w:tcMar>
            <w:hideMark/>
          </w:tcPr>
          <w:p w14:paraId="615DF3B8" w14:textId="77777777" w:rsidR="00644D62" w:rsidRPr="00636870" w:rsidRDefault="00644D62" w:rsidP="00644D62">
            <w:pPr>
              <w:spacing w:after="480" w:line="240" w:lineRule="auto"/>
              <w:rPr>
                <w:rFonts w:ascii="Arial" w:eastAsia="Times New Roman" w:hAnsi="Arial" w:cs="Arial"/>
                <w:color w:val="333333"/>
                <w:sz w:val="20"/>
                <w:szCs w:val="20"/>
              </w:rPr>
            </w:pPr>
            <w:r w:rsidRPr="00636870">
              <w:rPr>
                <w:rFonts w:ascii="Arial" w:eastAsia="Times New Roman" w:hAnsi="Arial" w:cs="Arial"/>
                <w:color w:val="333333"/>
                <w:sz w:val="20"/>
                <w:szCs w:val="20"/>
              </w:rPr>
              <w:t>new</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C5BC3F1" w14:textId="5FB471A0" w:rsidR="00644D62" w:rsidRPr="00636870" w:rsidRDefault="00644D62" w:rsidP="00240DAD">
            <w:pPr>
              <w:spacing w:after="480" w:line="240" w:lineRule="auto"/>
              <w:rPr>
                <w:rFonts w:ascii="Arial" w:eastAsia="Times New Roman" w:hAnsi="Arial" w:cs="Arial"/>
                <w:color w:val="333333"/>
                <w:sz w:val="20"/>
                <w:szCs w:val="20"/>
              </w:rPr>
            </w:pPr>
            <w:r w:rsidRPr="00636870">
              <w:rPr>
                <w:rFonts w:ascii="Arial" w:eastAsia="Times New Roman" w:hAnsi="Arial" w:cs="Arial"/>
                <w:color w:val="333333"/>
                <w:sz w:val="20"/>
                <w:szCs w:val="20"/>
              </w:rPr>
              <w:t xml:space="preserve">Total number of returns where the taxpayer </w:t>
            </w:r>
            <w:r w:rsidR="00192194">
              <w:rPr>
                <w:rFonts w:ascii="Arial" w:eastAsia="Times New Roman" w:hAnsi="Arial" w:cs="Arial"/>
                <w:color w:val="333333"/>
                <w:sz w:val="20"/>
                <w:szCs w:val="20"/>
              </w:rPr>
              <w:t>did not file in the previous year</w:t>
            </w:r>
            <w:r w:rsidRPr="00636870">
              <w:rPr>
                <w:rFonts w:ascii="Arial" w:eastAsia="Times New Roman" w:hAnsi="Arial" w:cs="Arial"/>
                <w:color w:val="333333"/>
                <w:sz w:val="20"/>
                <w:szCs w:val="20"/>
              </w:rPr>
              <w:br/>
            </w:r>
          </w:p>
        </w:tc>
      </w:tr>
      <w:tr w:rsidR="00644D62" w:rsidRPr="00644D62" w14:paraId="3E7A6288" w14:textId="77777777" w:rsidTr="00644D62">
        <w:tc>
          <w:tcPr>
            <w:tcW w:w="0" w:type="auto"/>
            <w:tcBorders>
              <w:top w:val="nil"/>
              <w:left w:val="nil"/>
              <w:bottom w:val="nil"/>
              <w:right w:val="nil"/>
            </w:tcBorders>
            <w:tcMar>
              <w:top w:w="150" w:type="dxa"/>
              <w:left w:w="150" w:type="dxa"/>
              <w:bottom w:w="150" w:type="dxa"/>
              <w:right w:w="150" w:type="dxa"/>
            </w:tcMar>
            <w:hideMark/>
          </w:tcPr>
          <w:p w14:paraId="11BD96A1"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eic</w:t>
            </w:r>
          </w:p>
        </w:tc>
        <w:tc>
          <w:tcPr>
            <w:tcW w:w="0" w:type="auto"/>
            <w:tcBorders>
              <w:top w:val="nil"/>
              <w:left w:val="nil"/>
              <w:bottom w:val="nil"/>
              <w:right w:val="nil"/>
            </w:tcBorders>
            <w:tcMar>
              <w:top w:w="150" w:type="dxa"/>
              <w:left w:w="150" w:type="dxa"/>
              <w:bottom w:w="150" w:type="dxa"/>
              <w:right w:w="150" w:type="dxa"/>
            </w:tcMar>
            <w:hideMark/>
          </w:tcPr>
          <w:p w14:paraId="314851E4"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Earned Income Tax Credit (EITC)</w:t>
            </w:r>
          </w:p>
        </w:tc>
      </w:tr>
      <w:tr w:rsidR="00644D62" w:rsidRPr="00644D62" w14:paraId="5118C30E" w14:textId="77777777" w:rsidTr="00644D62">
        <w:tc>
          <w:tcPr>
            <w:tcW w:w="0" w:type="auto"/>
            <w:tcBorders>
              <w:top w:val="nil"/>
              <w:left w:val="nil"/>
              <w:bottom w:val="nil"/>
              <w:right w:val="nil"/>
            </w:tcBorders>
            <w:tcMar>
              <w:top w:w="150" w:type="dxa"/>
              <w:left w:w="150" w:type="dxa"/>
              <w:bottom w:w="150" w:type="dxa"/>
              <w:right w:w="150" w:type="dxa"/>
            </w:tcMar>
            <w:hideMark/>
          </w:tcPr>
          <w:p w14:paraId="7822D8EA"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eicam</w:t>
            </w:r>
          </w:p>
        </w:tc>
        <w:tc>
          <w:tcPr>
            <w:tcW w:w="0" w:type="auto"/>
            <w:tcBorders>
              <w:top w:val="nil"/>
              <w:left w:val="nil"/>
              <w:bottom w:val="nil"/>
              <w:right w:val="nil"/>
            </w:tcBorders>
            <w:tcMar>
              <w:top w:w="150" w:type="dxa"/>
              <w:left w:w="150" w:type="dxa"/>
              <w:bottom w:w="150" w:type="dxa"/>
              <w:right w:w="150" w:type="dxa"/>
            </w:tcMar>
            <w:hideMark/>
          </w:tcPr>
          <w:p w14:paraId="6BE87D38"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EITC received</w:t>
            </w:r>
          </w:p>
        </w:tc>
      </w:tr>
      <w:tr w:rsidR="00D80D63" w:rsidRPr="00644D62" w14:paraId="672D2CD6" w14:textId="77777777" w:rsidTr="00711589">
        <w:tc>
          <w:tcPr>
            <w:tcW w:w="0" w:type="auto"/>
            <w:tcBorders>
              <w:top w:val="nil"/>
              <w:left w:val="nil"/>
              <w:bottom w:val="nil"/>
              <w:right w:val="nil"/>
            </w:tcBorders>
            <w:tcMar>
              <w:top w:w="150" w:type="dxa"/>
              <w:left w:w="150" w:type="dxa"/>
              <w:bottom w:w="150" w:type="dxa"/>
              <w:right w:w="150" w:type="dxa"/>
            </w:tcMar>
          </w:tcPr>
          <w:p w14:paraId="3DFFD7B6"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ctc</w:t>
            </w:r>
          </w:p>
        </w:tc>
        <w:tc>
          <w:tcPr>
            <w:tcW w:w="0" w:type="auto"/>
            <w:tcBorders>
              <w:top w:val="nil"/>
              <w:left w:val="nil"/>
              <w:bottom w:val="nil"/>
              <w:right w:val="nil"/>
            </w:tcBorders>
            <w:tcMar>
              <w:top w:w="150" w:type="dxa"/>
              <w:left w:w="150" w:type="dxa"/>
              <w:bottom w:w="150" w:type="dxa"/>
              <w:right w:w="150" w:type="dxa"/>
            </w:tcMar>
          </w:tcPr>
          <w:p w14:paraId="1B0342F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Child Tax Credit</w:t>
            </w:r>
          </w:p>
        </w:tc>
      </w:tr>
      <w:tr w:rsidR="00D80D63" w:rsidRPr="00644D62" w14:paraId="110A0834" w14:textId="77777777" w:rsidTr="00711589">
        <w:tc>
          <w:tcPr>
            <w:tcW w:w="0" w:type="auto"/>
            <w:tcBorders>
              <w:top w:val="nil"/>
              <w:left w:val="nil"/>
              <w:bottom w:val="nil"/>
              <w:right w:val="nil"/>
            </w:tcBorders>
            <w:tcMar>
              <w:top w:w="150" w:type="dxa"/>
              <w:left w:w="150" w:type="dxa"/>
              <w:bottom w:w="150" w:type="dxa"/>
              <w:right w:w="150" w:type="dxa"/>
            </w:tcMar>
          </w:tcPr>
          <w:p w14:paraId="4B1DFA8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ctcam</w:t>
            </w:r>
          </w:p>
        </w:tc>
        <w:tc>
          <w:tcPr>
            <w:tcW w:w="0" w:type="auto"/>
            <w:tcBorders>
              <w:top w:val="nil"/>
              <w:left w:val="nil"/>
              <w:bottom w:val="nil"/>
              <w:right w:val="nil"/>
            </w:tcBorders>
            <w:tcMar>
              <w:top w:w="150" w:type="dxa"/>
              <w:left w:w="150" w:type="dxa"/>
              <w:bottom w:w="150" w:type="dxa"/>
              <w:right w:w="150" w:type="dxa"/>
            </w:tcMar>
          </w:tcPr>
          <w:p w14:paraId="58215015"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Child Tax Credit received</w:t>
            </w:r>
          </w:p>
        </w:tc>
      </w:tr>
      <w:tr w:rsidR="00D80D63" w:rsidRPr="00644D62" w14:paraId="2772E547" w14:textId="77777777" w:rsidTr="00711589">
        <w:tc>
          <w:tcPr>
            <w:tcW w:w="0" w:type="auto"/>
            <w:tcBorders>
              <w:top w:val="nil"/>
              <w:left w:val="nil"/>
              <w:bottom w:val="nil"/>
              <w:right w:val="nil"/>
            </w:tcBorders>
            <w:tcMar>
              <w:top w:w="150" w:type="dxa"/>
              <w:left w:w="150" w:type="dxa"/>
              <w:bottom w:w="150" w:type="dxa"/>
              <w:right w:w="150" w:type="dxa"/>
            </w:tcMar>
          </w:tcPr>
          <w:p w14:paraId="48E96CC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actc</w:t>
            </w:r>
          </w:p>
        </w:tc>
        <w:tc>
          <w:tcPr>
            <w:tcW w:w="0" w:type="auto"/>
            <w:tcBorders>
              <w:top w:val="nil"/>
              <w:left w:val="nil"/>
              <w:bottom w:val="nil"/>
              <w:right w:val="nil"/>
            </w:tcBorders>
            <w:tcMar>
              <w:top w:w="150" w:type="dxa"/>
              <w:left w:w="150" w:type="dxa"/>
              <w:bottom w:w="150" w:type="dxa"/>
              <w:right w:w="150" w:type="dxa"/>
            </w:tcMar>
          </w:tcPr>
          <w:p w14:paraId="3E002AB3"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refundable portion of the Child Tax Credit</w:t>
            </w:r>
          </w:p>
        </w:tc>
      </w:tr>
      <w:tr w:rsidR="00D80D63" w:rsidRPr="00644D62" w14:paraId="08DB3C10" w14:textId="77777777" w:rsidTr="00711589">
        <w:tc>
          <w:tcPr>
            <w:tcW w:w="0" w:type="auto"/>
            <w:tcBorders>
              <w:top w:val="nil"/>
              <w:left w:val="nil"/>
              <w:bottom w:val="nil"/>
              <w:right w:val="nil"/>
            </w:tcBorders>
            <w:tcMar>
              <w:top w:w="150" w:type="dxa"/>
              <w:left w:w="150" w:type="dxa"/>
              <w:bottom w:w="150" w:type="dxa"/>
              <w:right w:w="150" w:type="dxa"/>
            </w:tcMar>
          </w:tcPr>
          <w:p w14:paraId="7DD29CDF"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actcam</w:t>
            </w:r>
          </w:p>
        </w:tc>
        <w:tc>
          <w:tcPr>
            <w:tcW w:w="0" w:type="auto"/>
            <w:tcBorders>
              <w:top w:val="nil"/>
              <w:left w:val="nil"/>
              <w:bottom w:val="nil"/>
              <w:right w:val="nil"/>
            </w:tcBorders>
            <w:tcMar>
              <w:top w:w="150" w:type="dxa"/>
              <w:left w:w="150" w:type="dxa"/>
              <w:bottom w:w="150" w:type="dxa"/>
              <w:right w:w="150" w:type="dxa"/>
            </w:tcMar>
          </w:tcPr>
          <w:p w14:paraId="13D90D2D"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the refundable Child Tax Credit received</w:t>
            </w:r>
          </w:p>
        </w:tc>
      </w:tr>
      <w:tr w:rsidR="00D80D63" w:rsidRPr="00644D62" w14:paraId="6262F85B" w14:textId="77777777" w:rsidTr="00711589">
        <w:tc>
          <w:tcPr>
            <w:tcW w:w="0" w:type="auto"/>
            <w:tcBorders>
              <w:top w:val="nil"/>
              <w:left w:val="nil"/>
              <w:bottom w:val="nil"/>
              <w:right w:val="nil"/>
            </w:tcBorders>
            <w:tcMar>
              <w:top w:w="150" w:type="dxa"/>
              <w:left w:w="150" w:type="dxa"/>
              <w:bottom w:w="150" w:type="dxa"/>
              <w:right w:w="150" w:type="dxa"/>
            </w:tcMar>
          </w:tcPr>
          <w:p w14:paraId="5D9BD494"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cdctc</w:t>
            </w:r>
          </w:p>
        </w:tc>
        <w:tc>
          <w:tcPr>
            <w:tcW w:w="0" w:type="auto"/>
            <w:tcBorders>
              <w:top w:val="nil"/>
              <w:left w:val="nil"/>
              <w:bottom w:val="nil"/>
              <w:right w:val="nil"/>
            </w:tcBorders>
            <w:tcMar>
              <w:top w:w="150" w:type="dxa"/>
              <w:left w:w="150" w:type="dxa"/>
              <w:bottom w:w="150" w:type="dxa"/>
              <w:right w:w="150" w:type="dxa"/>
            </w:tcMar>
          </w:tcPr>
          <w:p w14:paraId="3E371665"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filing Form 2441 (Child and Dependent Care Expenses)</w:t>
            </w:r>
          </w:p>
        </w:tc>
      </w:tr>
      <w:tr w:rsidR="00D80D63" w:rsidRPr="00644D62" w14:paraId="14494A61" w14:textId="77777777" w:rsidTr="00711589">
        <w:tc>
          <w:tcPr>
            <w:tcW w:w="0" w:type="auto"/>
            <w:tcBorders>
              <w:top w:val="nil"/>
              <w:left w:val="nil"/>
              <w:bottom w:val="nil"/>
              <w:right w:val="nil"/>
            </w:tcBorders>
            <w:tcMar>
              <w:top w:w="150" w:type="dxa"/>
              <w:left w:w="150" w:type="dxa"/>
              <w:bottom w:w="150" w:type="dxa"/>
              <w:right w:w="150" w:type="dxa"/>
            </w:tcMar>
          </w:tcPr>
          <w:p w14:paraId="09DEA8D5"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edcr</w:t>
            </w:r>
          </w:p>
        </w:tc>
        <w:tc>
          <w:tcPr>
            <w:tcW w:w="0" w:type="auto"/>
            <w:tcBorders>
              <w:top w:val="nil"/>
              <w:left w:val="nil"/>
              <w:bottom w:val="nil"/>
              <w:right w:val="nil"/>
            </w:tcBorders>
            <w:tcMar>
              <w:top w:w="150" w:type="dxa"/>
              <w:left w:w="150" w:type="dxa"/>
              <w:bottom w:w="150" w:type="dxa"/>
              <w:right w:w="150" w:type="dxa"/>
            </w:tcMar>
          </w:tcPr>
          <w:p w14:paraId="3DFFAAD4"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filing Form 8863 (Education Credits)</w:t>
            </w:r>
          </w:p>
        </w:tc>
      </w:tr>
      <w:tr w:rsidR="00D80D63" w:rsidRPr="00F14367" w14:paraId="4A5A3B0C"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tcPr>
          <w:p w14:paraId="5AB72A07"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sld</w:t>
            </w:r>
          </w:p>
        </w:tc>
        <w:tc>
          <w:tcPr>
            <w:tcW w:w="0" w:type="auto"/>
            <w:tcBorders>
              <w:top w:val="nil"/>
              <w:left w:val="nil"/>
              <w:bottom w:val="nil"/>
              <w:right w:val="nil"/>
            </w:tcBorders>
            <w:shd w:val="clear" w:color="auto" w:fill="auto"/>
            <w:tcMar>
              <w:top w:w="150" w:type="dxa"/>
              <w:left w:w="150" w:type="dxa"/>
              <w:bottom w:w="150" w:type="dxa"/>
              <w:right w:w="150" w:type="dxa"/>
            </w:tcMar>
          </w:tcPr>
          <w:p w14:paraId="3FD430A0"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receiving a deduction for payment of Student Loan Interest</w:t>
            </w:r>
            <w:r w:rsidRPr="00F14367">
              <w:rPr>
                <w:rFonts w:ascii="Arial" w:eastAsia="Times New Roman" w:hAnsi="Arial" w:cs="Arial"/>
                <w:color w:val="333333"/>
                <w:sz w:val="20"/>
                <w:szCs w:val="20"/>
              </w:rPr>
              <w:br/>
            </w:r>
            <w:r w:rsidRPr="00F14367">
              <w:rPr>
                <w:rFonts w:ascii="Arial" w:eastAsia="Times New Roman" w:hAnsi="Arial" w:cs="Arial"/>
                <w:b/>
                <w:bCs/>
                <w:color w:val="333333"/>
                <w:sz w:val="20"/>
                <w:szCs w:val="20"/>
              </w:rPr>
              <w:t>Note:</w:t>
            </w:r>
            <w:r w:rsidRPr="00F14367">
              <w:rPr>
                <w:rFonts w:ascii="Arial" w:eastAsia="Times New Roman" w:hAnsi="Arial" w:cs="Arial"/>
                <w:color w:val="333333"/>
                <w:sz w:val="20"/>
                <w:szCs w:val="20"/>
              </w:rPr>
              <w:t> This is distinct from the tuition and fees deduction and any education credits.</w:t>
            </w:r>
          </w:p>
        </w:tc>
      </w:tr>
      <w:tr w:rsidR="00D80D63" w:rsidRPr="00644D62" w14:paraId="5F253F4C" w14:textId="77777777" w:rsidTr="00711589">
        <w:tc>
          <w:tcPr>
            <w:tcW w:w="0" w:type="auto"/>
            <w:tcBorders>
              <w:top w:val="nil"/>
              <w:left w:val="nil"/>
              <w:bottom w:val="nil"/>
              <w:right w:val="nil"/>
            </w:tcBorders>
            <w:tcMar>
              <w:top w:w="150" w:type="dxa"/>
              <w:left w:w="150" w:type="dxa"/>
              <w:bottom w:w="150" w:type="dxa"/>
              <w:right w:w="150" w:type="dxa"/>
            </w:tcMar>
          </w:tcPr>
          <w:p w14:paraId="02981BCC"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ref</w:t>
            </w:r>
          </w:p>
        </w:tc>
        <w:tc>
          <w:tcPr>
            <w:tcW w:w="0" w:type="auto"/>
            <w:tcBorders>
              <w:top w:val="nil"/>
              <w:left w:val="nil"/>
              <w:bottom w:val="nil"/>
              <w:right w:val="nil"/>
            </w:tcBorders>
            <w:tcMar>
              <w:top w:w="150" w:type="dxa"/>
              <w:left w:w="150" w:type="dxa"/>
              <w:bottom w:w="150" w:type="dxa"/>
              <w:right w:w="150" w:type="dxa"/>
            </w:tcMar>
          </w:tcPr>
          <w:p w14:paraId="206F0BD2"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receiving a refund</w:t>
            </w:r>
          </w:p>
        </w:tc>
      </w:tr>
      <w:tr w:rsidR="00D80D63" w:rsidRPr="00644D62" w14:paraId="70FB056B" w14:textId="77777777" w:rsidTr="00644D62">
        <w:tc>
          <w:tcPr>
            <w:tcW w:w="0" w:type="auto"/>
            <w:tcBorders>
              <w:top w:val="nil"/>
              <w:left w:val="nil"/>
              <w:bottom w:val="nil"/>
              <w:right w:val="nil"/>
            </w:tcBorders>
            <w:tcMar>
              <w:top w:w="150" w:type="dxa"/>
              <w:left w:w="150" w:type="dxa"/>
              <w:bottom w:w="150" w:type="dxa"/>
              <w:right w:w="150" w:type="dxa"/>
            </w:tcMar>
            <w:hideMark/>
          </w:tcPr>
          <w:p w14:paraId="32FA267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refam</w:t>
            </w:r>
          </w:p>
        </w:tc>
        <w:tc>
          <w:tcPr>
            <w:tcW w:w="0" w:type="auto"/>
            <w:tcBorders>
              <w:top w:val="nil"/>
              <w:left w:val="nil"/>
              <w:bottom w:val="nil"/>
              <w:right w:val="nil"/>
            </w:tcBorders>
            <w:tcMar>
              <w:top w:w="150" w:type="dxa"/>
              <w:left w:w="150" w:type="dxa"/>
              <w:bottom w:w="150" w:type="dxa"/>
              <w:right w:w="150" w:type="dxa"/>
            </w:tcMar>
            <w:hideMark/>
          </w:tcPr>
          <w:p w14:paraId="41A1A31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refunds received</w:t>
            </w:r>
          </w:p>
        </w:tc>
      </w:tr>
      <w:tr w:rsidR="00D80D63" w:rsidRPr="00644D62" w14:paraId="1FDF5BFD" w14:textId="77777777" w:rsidTr="00644D62">
        <w:tc>
          <w:tcPr>
            <w:tcW w:w="0" w:type="auto"/>
            <w:tcBorders>
              <w:top w:val="nil"/>
              <w:left w:val="nil"/>
              <w:bottom w:val="nil"/>
              <w:right w:val="nil"/>
            </w:tcBorders>
            <w:tcMar>
              <w:top w:w="150" w:type="dxa"/>
              <w:left w:w="150" w:type="dxa"/>
              <w:bottom w:w="150" w:type="dxa"/>
              <w:right w:w="150" w:type="dxa"/>
            </w:tcMar>
            <w:hideMark/>
          </w:tcPr>
          <w:p w14:paraId="690BC611"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bal</w:t>
            </w:r>
          </w:p>
        </w:tc>
        <w:tc>
          <w:tcPr>
            <w:tcW w:w="0" w:type="auto"/>
            <w:tcBorders>
              <w:top w:val="nil"/>
              <w:left w:val="nil"/>
              <w:bottom w:val="nil"/>
              <w:right w:val="nil"/>
            </w:tcBorders>
            <w:tcMar>
              <w:top w:w="150" w:type="dxa"/>
              <w:left w:w="150" w:type="dxa"/>
              <w:bottom w:w="150" w:type="dxa"/>
              <w:right w:w="150" w:type="dxa"/>
            </w:tcMar>
            <w:hideMark/>
          </w:tcPr>
          <w:p w14:paraId="03BA5F1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 balance due after remittance</w:t>
            </w:r>
          </w:p>
        </w:tc>
      </w:tr>
      <w:tr w:rsidR="00D80D63" w:rsidRPr="00644D62" w14:paraId="5ABD0493" w14:textId="77777777" w:rsidTr="00644D62">
        <w:tc>
          <w:tcPr>
            <w:tcW w:w="0" w:type="auto"/>
            <w:tcBorders>
              <w:top w:val="nil"/>
              <w:left w:val="nil"/>
              <w:bottom w:val="nil"/>
              <w:right w:val="nil"/>
            </w:tcBorders>
            <w:tcMar>
              <w:top w:w="150" w:type="dxa"/>
              <w:left w:w="150" w:type="dxa"/>
              <w:bottom w:w="150" w:type="dxa"/>
              <w:right w:w="150" w:type="dxa"/>
            </w:tcMar>
            <w:hideMark/>
          </w:tcPr>
          <w:p w14:paraId="56D8AFD5"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balam</w:t>
            </w:r>
          </w:p>
        </w:tc>
        <w:tc>
          <w:tcPr>
            <w:tcW w:w="0" w:type="auto"/>
            <w:tcBorders>
              <w:top w:val="nil"/>
              <w:left w:val="nil"/>
              <w:bottom w:val="nil"/>
              <w:right w:val="nil"/>
            </w:tcBorders>
            <w:tcMar>
              <w:top w:w="150" w:type="dxa"/>
              <w:left w:w="150" w:type="dxa"/>
              <w:bottom w:w="150" w:type="dxa"/>
              <w:right w:w="150" w:type="dxa"/>
            </w:tcMar>
            <w:hideMark/>
          </w:tcPr>
          <w:p w14:paraId="51DE5DB0"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balance due after remittance</w:t>
            </w:r>
          </w:p>
        </w:tc>
      </w:tr>
      <w:tr w:rsidR="00D80D63" w:rsidRPr="00644D62" w14:paraId="3336465B"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20655ADD"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dirdp</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B5B937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direct deposit of refund</w:t>
            </w:r>
            <w:r w:rsidRPr="00644D62">
              <w:rPr>
                <w:rFonts w:ascii="Arial" w:eastAsia="Times New Roman" w:hAnsi="Arial" w:cs="Arial"/>
                <w:color w:val="333333"/>
                <w:sz w:val="20"/>
                <w:szCs w:val="20"/>
              </w:rPr>
              <w:br/>
            </w:r>
            <w:r w:rsidRPr="00644D62">
              <w:rPr>
                <w:rFonts w:ascii="Arial" w:eastAsia="Times New Roman" w:hAnsi="Arial" w:cs="Arial"/>
                <w:b/>
                <w:bCs/>
                <w:color w:val="333333"/>
                <w:sz w:val="20"/>
                <w:szCs w:val="20"/>
              </w:rPr>
              <w:t>Note:</w:t>
            </w:r>
            <w:r w:rsidRPr="00644D62">
              <w:rPr>
                <w:rFonts w:ascii="Arial" w:eastAsia="Times New Roman" w:hAnsi="Arial" w:cs="Arial"/>
                <w:color w:val="333333"/>
                <w:sz w:val="20"/>
                <w:szCs w:val="20"/>
              </w:rPr>
              <w:t> Refund anticipation products are counted in this variable because they direct refunds to temporary bank accounts through direct deposit.</w:t>
            </w:r>
          </w:p>
        </w:tc>
      </w:tr>
      <w:tr w:rsidR="00D80D63" w:rsidRPr="00644D62" w14:paraId="29DF0163"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4435D505" w14:textId="77777777" w:rsidR="00D80D63" w:rsidRPr="00644D62" w:rsidRDefault="00D80D63" w:rsidP="00644D62">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ral</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039F0FD" w14:textId="2877F0DA" w:rsidR="00D80D63" w:rsidRPr="00644D62" w:rsidRDefault="00D80D63" w:rsidP="00F14367">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Total number of returns requesting a Refund Anticipation Loan (RAL)</w:t>
            </w:r>
            <w:r w:rsidRPr="00AB5351">
              <w:rPr>
                <w:rFonts w:ascii="Arial" w:eastAsia="Times New Roman" w:hAnsi="Arial" w:cs="Arial"/>
                <w:color w:val="333333"/>
                <w:sz w:val="20"/>
                <w:szCs w:val="20"/>
              </w:rPr>
              <w:br/>
            </w:r>
            <w:r w:rsidRPr="00AB5351">
              <w:rPr>
                <w:rFonts w:ascii="Arial" w:eastAsia="Times New Roman" w:hAnsi="Arial" w:cs="Arial"/>
                <w:b/>
                <w:bCs/>
                <w:color w:val="333333"/>
                <w:sz w:val="20"/>
                <w:szCs w:val="20"/>
              </w:rPr>
              <w:t>Note:</w:t>
            </w:r>
            <w:r w:rsidRPr="00AB5351">
              <w:rPr>
                <w:rFonts w:ascii="Arial" w:eastAsia="Times New Roman" w:hAnsi="Arial" w:cs="Arial"/>
                <w:color w:val="333333"/>
                <w:sz w:val="20"/>
                <w:szCs w:val="20"/>
              </w:rPr>
              <w:t xml:space="preserve"> Beginning in Tax Year 2010, IRS </w:t>
            </w:r>
            <w:r w:rsidR="00240DAD">
              <w:rPr>
                <w:rFonts w:ascii="Arial" w:eastAsia="Times New Roman" w:hAnsi="Arial" w:cs="Arial"/>
                <w:color w:val="333333"/>
                <w:sz w:val="20"/>
                <w:szCs w:val="20"/>
              </w:rPr>
              <w:t>removed the</w:t>
            </w:r>
            <w:r w:rsidRPr="00AB5351">
              <w:rPr>
                <w:rFonts w:ascii="Arial" w:eastAsia="Times New Roman" w:hAnsi="Arial" w:cs="Arial"/>
                <w:color w:val="333333"/>
                <w:sz w:val="20"/>
                <w:szCs w:val="20"/>
              </w:rPr>
              <w:t xml:space="preserve"> "debt indicator," an indication of whether the taxpayer has outstanding debt. As a result, the number returns requesting a RAL dramatically decreased.</w:t>
            </w:r>
          </w:p>
        </w:tc>
      </w:tr>
      <w:tr w:rsidR="00D80D63" w:rsidRPr="00644D62" w14:paraId="15770355" w14:textId="77777777" w:rsidTr="00644D62">
        <w:tc>
          <w:tcPr>
            <w:tcW w:w="0" w:type="auto"/>
            <w:tcBorders>
              <w:top w:val="nil"/>
              <w:left w:val="nil"/>
              <w:bottom w:val="nil"/>
              <w:right w:val="nil"/>
            </w:tcBorders>
            <w:tcMar>
              <w:top w:w="150" w:type="dxa"/>
              <w:left w:w="150" w:type="dxa"/>
              <w:bottom w:w="150" w:type="dxa"/>
              <w:right w:w="150" w:type="dxa"/>
            </w:tcMar>
            <w:hideMark/>
          </w:tcPr>
          <w:p w14:paraId="6B4506E2" w14:textId="77777777" w:rsidR="00D80D63" w:rsidRPr="00644D62" w:rsidRDefault="00D80D63" w:rsidP="00644D62">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lastRenderedPageBreak/>
              <w:t>rac</w:t>
            </w:r>
          </w:p>
        </w:tc>
        <w:tc>
          <w:tcPr>
            <w:tcW w:w="0" w:type="auto"/>
            <w:tcBorders>
              <w:top w:val="nil"/>
              <w:left w:val="nil"/>
              <w:bottom w:val="nil"/>
              <w:right w:val="nil"/>
            </w:tcBorders>
            <w:tcMar>
              <w:top w:w="150" w:type="dxa"/>
              <w:left w:w="150" w:type="dxa"/>
              <w:bottom w:w="150" w:type="dxa"/>
              <w:right w:w="150" w:type="dxa"/>
            </w:tcMar>
            <w:hideMark/>
          </w:tcPr>
          <w:p w14:paraId="5225F6B9" w14:textId="77777777" w:rsidR="00D80D63" w:rsidRPr="00644D62" w:rsidRDefault="00D80D63" w:rsidP="00644D62">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Total number of returns requesting a Refund Anticipation Check (RAC)</w:t>
            </w:r>
          </w:p>
        </w:tc>
      </w:tr>
      <w:tr w:rsidR="00D80D63" w:rsidRPr="00644D62" w14:paraId="0F71C250"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11C78B7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self</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2F3E989E" w14:textId="1C5F99FD"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that were prepared by taxpayer</w:t>
            </w:r>
            <w:r w:rsidRPr="00644D62">
              <w:rPr>
                <w:rFonts w:ascii="Arial" w:eastAsia="Times New Roman" w:hAnsi="Arial" w:cs="Arial"/>
                <w:color w:val="333333"/>
                <w:sz w:val="20"/>
                <w:szCs w:val="20"/>
              </w:rPr>
              <w:br/>
            </w:r>
            <w:r w:rsidRPr="00644D62">
              <w:rPr>
                <w:rFonts w:ascii="Arial" w:eastAsia="Times New Roman" w:hAnsi="Arial" w:cs="Arial"/>
                <w:b/>
                <w:bCs/>
                <w:color w:val="333333"/>
                <w:sz w:val="20"/>
                <w:szCs w:val="20"/>
              </w:rPr>
              <w:t>Note:</w:t>
            </w:r>
            <w:r w:rsidRPr="00644D62">
              <w:rPr>
                <w:rFonts w:ascii="Arial" w:eastAsia="Times New Roman" w:hAnsi="Arial" w:cs="Arial"/>
                <w:color w:val="333333"/>
                <w:sz w:val="20"/>
                <w:szCs w:val="20"/>
              </w:rPr>
              <w:t xml:space="preserve"> This category includes filers who purchased software to prepare and file returns from home, Free File Alliance filers, and some volunteer-facilitated </w:t>
            </w:r>
            <w:r w:rsidR="00240DAD" w:rsidRPr="00644D62">
              <w:rPr>
                <w:rFonts w:ascii="Arial" w:eastAsia="Times New Roman" w:hAnsi="Arial" w:cs="Arial"/>
                <w:color w:val="333333"/>
                <w:sz w:val="20"/>
                <w:szCs w:val="20"/>
              </w:rPr>
              <w:t>self-preparation</w:t>
            </w:r>
          </w:p>
        </w:tc>
      </w:tr>
      <w:tr w:rsidR="00D80D63" w:rsidRPr="00644D62" w14:paraId="034D781C" w14:textId="77777777" w:rsidTr="00644D62">
        <w:tc>
          <w:tcPr>
            <w:tcW w:w="0" w:type="auto"/>
            <w:tcBorders>
              <w:top w:val="nil"/>
              <w:left w:val="nil"/>
              <w:bottom w:val="nil"/>
              <w:right w:val="nil"/>
            </w:tcBorders>
            <w:tcMar>
              <w:top w:w="150" w:type="dxa"/>
              <w:left w:w="150" w:type="dxa"/>
              <w:bottom w:w="150" w:type="dxa"/>
              <w:right w:w="150" w:type="dxa"/>
            </w:tcMar>
            <w:hideMark/>
          </w:tcPr>
          <w:p w14:paraId="1A38338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paid</w:t>
            </w:r>
          </w:p>
        </w:tc>
        <w:tc>
          <w:tcPr>
            <w:tcW w:w="0" w:type="auto"/>
            <w:tcBorders>
              <w:top w:val="nil"/>
              <w:left w:val="nil"/>
              <w:bottom w:val="nil"/>
              <w:right w:val="nil"/>
            </w:tcBorders>
            <w:tcMar>
              <w:top w:w="150" w:type="dxa"/>
              <w:left w:w="150" w:type="dxa"/>
              <w:bottom w:w="150" w:type="dxa"/>
              <w:right w:w="150" w:type="dxa"/>
            </w:tcMar>
            <w:hideMark/>
          </w:tcPr>
          <w:p w14:paraId="791DB24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prepared by a paid preparer</w:t>
            </w:r>
          </w:p>
        </w:tc>
      </w:tr>
      <w:tr w:rsidR="00D80D63" w:rsidRPr="00644D62" w14:paraId="349A8C6E" w14:textId="77777777" w:rsidTr="00644D62">
        <w:tc>
          <w:tcPr>
            <w:tcW w:w="0" w:type="auto"/>
            <w:tcBorders>
              <w:top w:val="nil"/>
              <w:left w:val="nil"/>
              <w:bottom w:val="nil"/>
              <w:right w:val="nil"/>
            </w:tcBorders>
            <w:tcMar>
              <w:top w:w="150" w:type="dxa"/>
              <w:left w:w="150" w:type="dxa"/>
              <w:bottom w:w="150" w:type="dxa"/>
              <w:right w:w="150" w:type="dxa"/>
            </w:tcMar>
            <w:hideMark/>
          </w:tcPr>
          <w:p w14:paraId="4E0578B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vol</w:t>
            </w:r>
          </w:p>
        </w:tc>
        <w:tc>
          <w:tcPr>
            <w:tcW w:w="0" w:type="auto"/>
            <w:tcBorders>
              <w:top w:val="nil"/>
              <w:left w:val="nil"/>
              <w:bottom w:val="nil"/>
              <w:right w:val="nil"/>
            </w:tcBorders>
            <w:tcMar>
              <w:top w:w="150" w:type="dxa"/>
              <w:left w:w="150" w:type="dxa"/>
              <w:bottom w:w="150" w:type="dxa"/>
              <w:right w:w="150" w:type="dxa"/>
            </w:tcMar>
            <w:hideMark/>
          </w:tcPr>
          <w:p w14:paraId="42F4638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prepared by volunteer organizations (VITA, Military VITA and TCE)</w:t>
            </w:r>
          </w:p>
        </w:tc>
      </w:tr>
      <w:tr w:rsidR="00D80D63" w:rsidRPr="00644D62" w14:paraId="77B21E1B" w14:textId="77777777" w:rsidTr="00644D62">
        <w:tc>
          <w:tcPr>
            <w:tcW w:w="0" w:type="auto"/>
            <w:tcBorders>
              <w:top w:val="nil"/>
              <w:left w:val="nil"/>
              <w:bottom w:val="nil"/>
              <w:right w:val="nil"/>
            </w:tcBorders>
            <w:tcMar>
              <w:top w:w="150" w:type="dxa"/>
              <w:left w:w="150" w:type="dxa"/>
              <w:bottom w:w="150" w:type="dxa"/>
              <w:right w:w="150" w:type="dxa"/>
            </w:tcMar>
            <w:hideMark/>
          </w:tcPr>
          <w:p w14:paraId="280A2AC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1040_</w:t>
            </w:r>
          </w:p>
        </w:tc>
        <w:tc>
          <w:tcPr>
            <w:tcW w:w="0" w:type="auto"/>
            <w:tcBorders>
              <w:top w:val="nil"/>
              <w:left w:val="nil"/>
              <w:bottom w:val="nil"/>
              <w:right w:val="nil"/>
            </w:tcBorders>
            <w:tcMar>
              <w:top w:w="150" w:type="dxa"/>
              <w:left w:w="150" w:type="dxa"/>
              <w:bottom w:w="150" w:type="dxa"/>
              <w:right w:w="150" w:type="dxa"/>
            </w:tcMar>
            <w:hideMark/>
          </w:tcPr>
          <w:p w14:paraId="2917234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w:t>
            </w:r>
          </w:p>
        </w:tc>
      </w:tr>
      <w:tr w:rsidR="00D80D63" w:rsidRPr="00644D62" w14:paraId="3C2DCA54" w14:textId="77777777" w:rsidTr="00644D62">
        <w:tc>
          <w:tcPr>
            <w:tcW w:w="0" w:type="auto"/>
            <w:tcBorders>
              <w:top w:val="nil"/>
              <w:left w:val="nil"/>
              <w:bottom w:val="nil"/>
              <w:right w:val="nil"/>
            </w:tcBorders>
            <w:tcMar>
              <w:top w:w="150" w:type="dxa"/>
              <w:left w:w="150" w:type="dxa"/>
              <w:bottom w:w="150" w:type="dxa"/>
              <w:right w:w="150" w:type="dxa"/>
            </w:tcMar>
            <w:hideMark/>
          </w:tcPr>
          <w:p w14:paraId="0739E98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1040a</w:t>
            </w:r>
          </w:p>
        </w:tc>
        <w:tc>
          <w:tcPr>
            <w:tcW w:w="0" w:type="auto"/>
            <w:tcBorders>
              <w:top w:val="nil"/>
              <w:left w:val="nil"/>
              <w:bottom w:val="nil"/>
              <w:right w:val="nil"/>
            </w:tcBorders>
            <w:tcMar>
              <w:top w:w="150" w:type="dxa"/>
              <w:left w:w="150" w:type="dxa"/>
              <w:bottom w:w="150" w:type="dxa"/>
              <w:right w:w="150" w:type="dxa"/>
            </w:tcMar>
            <w:hideMark/>
          </w:tcPr>
          <w:p w14:paraId="53C15D86"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1040A</w:t>
            </w:r>
          </w:p>
        </w:tc>
      </w:tr>
      <w:tr w:rsidR="00D80D63" w:rsidRPr="00644D62" w14:paraId="74E35C17" w14:textId="77777777" w:rsidTr="00711589">
        <w:tc>
          <w:tcPr>
            <w:tcW w:w="0" w:type="auto"/>
            <w:tcBorders>
              <w:top w:val="nil"/>
              <w:left w:val="nil"/>
              <w:bottom w:val="nil"/>
              <w:right w:val="nil"/>
            </w:tcBorders>
            <w:tcMar>
              <w:top w:w="150" w:type="dxa"/>
              <w:left w:w="150" w:type="dxa"/>
              <w:bottom w:w="150" w:type="dxa"/>
              <w:right w:w="150" w:type="dxa"/>
            </w:tcMar>
            <w:hideMark/>
          </w:tcPr>
          <w:p w14:paraId="43B7BA87"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1040z</w:t>
            </w:r>
          </w:p>
        </w:tc>
        <w:tc>
          <w:tcPr>
            <w:tcW w:w="0" w:type="auto"/>
            <w:tcBorders>
              <w:top w:val="nil"/>
              <w:left w:val="nil"/>
              <w:bottom w:val="nil"/>
              <w:right w:val="nil"/>
            </w:tcBorders>
            <w:tcMar>
              <w:top w:w="150" w:type="dxa"/>
              <w:left w:w="150" w:type="dxa"/>
              <w:bottom w:w="150" w:type="dxa"/>
              <w:right w:w="150" w:type="dxa"/>
            </w:tcMar>
            <w:hideMark/>
          </w:tcPr>
          <w:p w14:paraId="7A7BA7D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1040EZ</w:t>
            </w:r>
          </w:p>
        </w:tc>
      </w:tr>
      <w:tr w:rsidR="00D80D63" w:rsidRPr="00AB5351" w14:paraId="2120B4C4" w14:textId="77777777" w:rsidTr="006115E6">
        <w:tc>
          <w:tcPr>
            <w:tcW w:w="0" w:type="auto"/>
            <w:tcBorders>
              <w:top w:val="nil"/>
              <w:left w:val="nil"/>
              <w:bottom w:val="nil"/>
              <w:right w:val="nil"/>
            </w:tcBorders>
            <w:tcMar>
              <w:top w:w="150" w:type="dxa"/>
              <w:left w:w="150" w:type="dxa"/>
              <w:bottom w:w="150" w:type="dxa"/>
              <w:right w:w="150" w:type="dxa"/>
            </w:tcMar>
            <w:hideMark/>
          </w:tcPr>
          <w:p w14:paraId="5150CEF9"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cef</w:t>
            </w:r>
          </w:p>
        </w:tc>
        <w:tc>
          <w:tcPr>
            <w:tcW w:w="0" w:type="auto"/>
            <w:tcBorders>
              <w:top w:val="nil"/>
              <w:left w:val="nil"/>
              <w:bottom w:val="nil"/>
              <w:right w:val="nil"/>
            </w:tcBorders>
            <w:tcMar>
              <w:top w:w="150" w:type="dxa"/>
              <w:left w:w="150" w:type="dxa"/>
              <w:bottom w:w="150" w:type="dxa"/>
              <w:right w:w="150" w:type="dxa"/>
            </w:tcMar>
            <w:hideMark/>
          </w:tcPr>
          <w:p w14:paraId="24210099"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that filed one or more of the following schedules: Schedule C (Profit or Loss from a Business); Schedule E (Supplemental Income and Loss); Schedule F (Profit or Loss from Farming)</w:t>
            </w:r>
          </w:p>
        </w:tc>
      </w:tr>
      <w:tr w:rsidR="00D80D63" w:rsidRPr="00AB5351" w14:paraId="50677E38" w14:textId="77777777" w:rsidTr="005049C6">
        <w:tc>
          <w:tcPr>
            <w:tcW w:w="0" w:type="auto"/>
            <w:tcBorders>
              <w:top w:val="nil"/>
              <w:left w:val="nil"/>
              <w:bottom w:val="nil"/>
              <w:right w:val="nil"/>
            </w:tcBorders>
            <w:tcMar>
              <w:top w:w="150" w:type="dxa"/>
              <w:left w:w="150" w:type="dxa"/>
              <w:bottom w:w="150" w:type="dxa"/>
              <w:right w:w="150" w:type="dxa"/>
            </w:tcMar>
            <w:hideMark/>
          </w:tcPr>
          <w:p w14:paraId="7EC38C1B"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agi0_</w:t>
            </w:r>
          </w:p>
        </w:tc>
        <w:tc>
          <w:tcPr>
            <w:tcW w:w="0" w:type="auto"/>
            <w:tcBorders>
              <w:top w:val="nil"/>
              <w:left w:val="nil"/>
              <w:bottom w:val="nil"/>
              <w:right w:val="nil"/>
            </w:tcBorders>
            <w:tcMar>
              <w:top w:w="150" w:type="dxa"/>
              <w:left w:w="150" w:type="dxa"/>
              <w:bottom w:w="150" w:type="dxa"/>
              <w:right w:w="150" w:type="dxa"/>
            </w:tcMar>
            <w:hideMark/>
          </w:tcPr>
          <w:p w14:paraId="2EE2DDE6"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less than $5,000</w:t>
            </w:r>
          </w:p>
        </w:tc>
      </w:tr>
      <w:tr w:rsidR="00D80D63" w:rsidRPr="00644D62" w14:paraId="7DFB5B54" w14:textId="77777777" w:rsidTr="00711589">
        <w:tc>
          <w:tcPr>
            <w:tcW w:w="0" w:type="auto"/>
            <w:tcBorders>
              <w:top w:val="nil"/>
              <w:left w:val="nil"/>
              <w:bottom w:val="nil"/>
              <w:right w:val="nil"/>
            </w:tcBorders>
            <w:tcMar>
              <w:top w:w="150" w:type="dxa"/>
              <w:left w:w="150" w:type="dxa"/>
              <w:bottom w:w="150" w:type="dxa"/>
              <w:right w:w="150" w:type="dxa"/>
            </w:tcMar>
            <w:hideMark/>
          </w:tcPr>
          <w:p w14:paraId="2D6216F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agi5_</w:t>
            </w:r>
          </w:p>
        </w:tc>
        <w:tc>
          <w:tcPr>
            <w:tcW w:w="0" w:type="auto"/>
            <w:tcBorders>
              <w:top w:val="nil"/>
              <w:left w:val="nil"/>
              <w:bottom w:val="nil"/>
              <w:right w:val="nil"/>
            </w:tcBorders>
            <w:tcMar>
              <w:top w:w="150" w:type="dxa"/>
              <w:left w:w="150" w:type="dxa"/>
              <w:bottom w:w="150" w:type="dxa"/>
              <w:right w:w="150" w:type="dxa"/>
            </w:tcMar>
            <w:hideMark/>
          </w:tcPr>
          <w:p w14:paraId="2718D04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$5,000 to $9,999</w:t>
            </w:r>
          </w:p>
        </w:tc>
      </w:tr>
      <w:tr w:rsidR="00D80D63" w:rsidRPr="00644D62" w14:paraId="1F64D1E8" w14:textId="77777777" w:rsidTr="00245EEE">
        <w:tc>
          <w:tcPr>
            <w:tcW w:w="0" w:type="auto"/>
            <w:tcBorders>
              <w:top w:val="nil"/>
              <w:left w:val="nil"/>
              <w:bottom w:val="nil"/>
              <w:right w:val="nil"/>
            </w:tcBorders>
            <w:tcMar>
              <w:top w:w="150" w:type="dxa"/>
              <w:left w:w="150" w:type="dxa"/>
              <w:bottom w:w="150" w:type="dxa"/>
              <w:right w:w="150" w:type="dxa"/>
            </w:tcMar>
            <w:hideMark/>
          </w:tcPr>
          <w:p w14:paraId="2EEBAB6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agi10_</w:t>
            </w:r>
          </w:p>
        </w:tc>
        <w:tc>
          <w:tcPr>
            <w:tcW w:w="0" w:type="auto"/>
            <w:tcBorders>
              <w:top w:val="nil"/>
              <w:left w:val="nil"/>
              <w:bottom w:val="nil"/>
              <w:right w:val="nil"/>
            </w:tcBorders>
            <w:tcMar>
              <w:top w:w="150" w:type="dxa"/>
              <w:left w:w="150" w:type="dxa"/>
              <w:bottom w:w="150" w:type="dxa"/>
              <w:right w:w="150" w:type="dxa"/>
            </w:tcMar>
            <w:hideMark/>
          </w:tcPr>
          <w:p w14:paraId="221BCBC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$10,000 to $14,999</w:t>
            </w:r>
          </w:p>
        </w:tc>
      </w:tr>
      <w:tr w:rsidR="00D80D63" w:rsidRPr="00644D62" w14:paraId="3B44349C" w14:textId="77777777" w:rsidTr="00644D62">
        <w:tc>
          <w:tcPr>
            <w:tcW w:w="0" w:type="auto"/>
            <w:tcBorders>
              <w:top w:val="nil"/>
              <w:left w:val="nil"/>
              <w:bottom w:val="nil"/>
              <w:right w:val="nil"/>
            </w:tcBorders>
            <w:tcMar>
              <w:top w:w="150" w:type="dxa"/>
              <w:left w:w="150" w:type="dxa"/>
              <w:bottom w:w="150" w:type="dxa"/>
              <w:right w:w="150" w:type="dxa"/>
            </w:tcMar>
            <w:hideMark/>
          </w:tcPr>
          <w:p w14:paraId="79D5717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agi15_</w:t>
            </w:r>
          </w:p>
        </w:tc>
        <w:tc>
          <w:tcPr>
            <w:tcW w:w="0" w:type="auto"/>
            <w:tcBorders>
              <w:top w:val="nil"/>
              <w:left w:val="nil"/>
              <w:bottom w:val="nil"/>
              <w:right w:val="nil"/>
            </w:tcBorders>
            <w:tcMar>
              <w:top w:w="150" w:type="dxa"/>
              <w:left w:w="150" w:type="dxa"/>
              <w:bottom w:w="150" w:type="dxa"/>
              <w:right w:w="150" w:type="dxa"/>
            </w:tcMar>
            <w:hideMark/>
          </w:tcPr>
          <w:p w14:paraId="0C6FE22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$15,000 to $19,999</w:t>
            </w:r>
          </w:p>
        </w:tc>
      </w:tr>
      <w:tr w:rsidR="00D80D63" w:rsidRPr="00644D62" w14:paraId="2FAD22B4" w14:textId="77777777" w:rsidTr="00644D62">
        <w:tc>
          <w:tcPr>
            <w:tcW w:w="0" w:type="auto"/>
            <w:tcBorders>
              <w:top w:val="nil"/>
              <w:left w:val="nil"/>
              <w:bottom w:val="nil"/>
              <w:right w:val="nil"/>
            </w:tcBorders>
            <w:tcMar>
              <w:top w:w="150" w:type="dxa"/>
              <w:left w:w="150" w:type="dxa"/>
              <w:bottom w:w="150" w:type="dxa"/>
              <w:right w:w="150" w:type="dxa"/>
            </w:tcMar>
            <w:hideMark/>
          </w:tcPr>
          <w:p w14:paraId="42A305D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agi20_</w:t>
            </w:r>
          </w:p>
        </w:tc>
        <w:tc>
          <w:tcPr>
            <w:tcW w:w="0" w:type="auto"/>
            <w:tcBorders>
              <w:top w:val="nil"/>
              <w:left w:val="nil"/>
              <w:bottom w:val="nil"/>
              <w:right w:val="nil"/>
            </w:tcBorders>
            <w:tcMar>
              <w:top w:w="150" w:type="dxa"/>
              <w:left w:w="150" w:type="dxa"/>
              <w:bottom w:w="150" w:type="dxa"/>
              <w:right w:w="150" w:type="dxa"/>
            </w:tcMar>
            <w:hideMark/>
          </w:tcPr>
          <w:p w14:paraId="0324A3D0"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$20,000 to $24,999</w:t>
            </w:r>
          </w:p>
        </w:tc>
      </w:tr>
      <w:tr w:rsidR="00D80D63" w:rsidRPr="00644D62" w14:paraId="50D7E45C" w14:textId="77777777" w:rsidTr="00644D62">
        <w:tc>
          <w:tcPr>
            <w:tcW w:w="0" w:type="auto"/>
            <w:tcBorders>
              <w:top w:val="nil"/>
              <w:left w:val="nil"/>
              <w:bottom w:val="nil"/>
              <w:right w:val="nil"/>
            </w:tcBorders>
            <w:tcMar>
              <w:top w:w="150" w:type="dxa"/>
              <w:left w:w="150" w:type="dxa"/>
              <w:bottom w:w="150" w:type="dxa"/>
              <w:right w:w="150" w:type="dxa"/>
            </w:tcMar>
            <w:hideMark/>
          </w:tcPr>
          <w:p w14:paraId="2019197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agi25_</w:t>
            </w:r>
          </w:p>
        </w:tc>
        <w:tc>
          <w:tcPr>
            <w:tcW w:w="0" w:type="auto"/>
            <w:tcBorders>
              <w:top w:val="nil"/>
              <w:left w:val="nil"/>
              <w:bottom w:val="nil"/>
              <w:right w:val="nil"/>
            </w:tcBorders>
            <w:tcMar>
              <w:top w:w="150" w:type="dxa"/>
              <w:left w:w="150" w:type="dxa"/>
              <w:bottom w:w="150" w:type="dxa"/>
              <w:right w:w="150" w:type="dxa"/>
            </w:tcMar>
            <w:hideMark/>
          </w:tcPr>
          <w:p w14:paraId="7DF23B3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$25,000 to $29,999</w:t>
            </w:r>
          </w:p>
        </w:tc>
      </w:tr>
      <w:tr w:rsidR="00D80D63" w:rsidRPr="00644D62" w14:paraId="14696F9C" w14:textId="77777777" w:rsidTr="00644D62">
        <w:tc>
          <w:tcPr>
            <w:tcW w:w="0" w:type="auto"/>
            <w:tcBorders>
              <w:top w:val="nil"/>
              <w:left w:val="nil"/>
              <w:bottom w:val="nil"/>
              <w:right w:val="nil"/>
            </w:tcBorders>
            <w:tcMar>
              <w:top w:w="150" w:type="dxa"/>
              <w:left w:w="150" w:type="dxa"/>
              <w:bottom w:w="150" w:type="dxa"/>
              <w:right w:w="150" w:type="dxa"/>
            </w:tcMar>
            <w:hideMark/>
          </w:tcPr>
          <w:p w14:paraId="05607CA9"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agi30_</w:t>
            </w:r>
          </w:p>
        </w:tc>
        <w:tc>
          <w:tcPr>
            <w:tcW w:w="0" w:type="auto"/>
            <w:tcBorders>
              <w:top w:val="nil"/>
              <w:left w:val="nil"/>
              <w:bottom w:val="nil"/>
              <w:right w:val="nil"/>
            </w:tcBorders>
            <w:tcMar>
              <w:top w:w="150" w:type="dxa"/>
              <w:left w:w="150" w:type="dxa"/>
              <w:bottom w:w="150" w:type="dxa"/>
              <w:right w:w="150" w:type="dxa"/>
            </w:tcMar>
            <w:hideMark/>
          </w:tcPr>
          <w:p w14:paraId="619B0DB3"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$30,000 to $34,999</w:t>
            </w:r>
          </w:p>
        </w:tc>
      </w:tr>
      <w:tr w:rsidR="00D80D63" w:rsidRPr="00644D62" w14:paraId="1E8C634C" w14:textId="77777777" w:rsidTr="00711589">
        <w:tc>
          <w:tcPr>
            <w:tcW w:w="0" w:type="auto"/>
            <w:tcBorders>
              <w:top w:val="nil"/>
              <w:left w:val="nil"/>
              <w:bottom w:val="nil"/>
              <w:right w:val="nil"/>
            </w:tcBorders>
            <w:tcMar>
              <w:top w:w="150" w:type="dxa"/>
              <w:left w:w="150" w:type="dxa"/>
              <w:bottom w:w="150" w:type="dxa"/>
              <w:right w:w="150" w:type="dxa"/>
            </w:tcMar>
            <w:hideMark/>
          </w:tcPr>
          <w:p w14:paraId="2BEB768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agi35_</w:t>
            </w:r>
          </w:p>
        </w:tc>
        <w:tc>
          <w:tcPr>
            <w:tcW w:w="0" w:type="auto"/>
            <w:tcBorders>
              <w:top w:val="nil"/>
              <w:left w:val="nil"/>
              <w:bottom w:val="nil"/>
              <w:right w:val="nil"/>
            </w:tcBorders>
            <w:tcMar>
              <w:top w:w="150" w:type="dxa"/>
              <w:left w:w="150" w:type="dxa"/>
              <w:bottom w:w="150" w:type="dxa"/>
              <w:right w:w="150" w:type="dxa"/>
            </w:tcMar>
            <w:hideMark/>
          </w:tcPr>
          <w:p w14:paraId="032E33F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$35,000 to $39,999</w:t>
            </w:r>
          </w:p>
        </w:tc>
      </w:tr>
      <w:tr w:rsidR="00D80D63" w:rsidRPr="00644D62" w14:paraId="2534674E" w14:textId="77777777" w:rsidTr="00245EEE">
        <w:tc>
          <w:tcPr>
            <w:tcW w:w="0" w:type="auto"/>
            <w:tcBorders>
              <w:top w:val="nil"/>
              <w:left w:val="nil"/>
              <w:bottom w:val="nil"/>
              <w:right w:val="nil"/>
            </w:tcBorders>
            <w:tcMar>
              <w:top w:w="150" w:type="dxa"/>
              <w:left w:w="150" w:type="dxa"/>
              <w:bottom w:w="150" w:type="dxa"/>
              <w:right w:w="150" w:type="dxa"/>
            </w:tcMar>
            <w:hideMark/>
          </w:tcPr>
          <w:p w14:paraId="0ACA28E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agi40_</w:t>
            </w:r>
          </w:p>
        </w:tc>
        <w:tc>
          <w:tcPr>
            <w:tcW w:w="0" w:type="auto"/>
            <w:tcBorders>
              <w:top w:val="nil"/>
              <w:left w:val="nil"/>
              <w:bottom w:val="nil"/>
              <w:right w:val="nil"/>
            </w:tcBorders>
            <w:tcMar>
              <w:top w:w="150" w:type="dxa"/>
              <w:left w:w="150" w:type="dxa"/>
              <w:bottom w:w="150" w:type="dxa"/>
              <w:right w:w="150" w:type="dxa"/>
            </w:tcMar>
            <w:hideMark/>
          </w:tcPr>
          <w:p w14:paraId="08905C5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$40,000 to $49,999</w:t>
            </w:r>
          </w:p>
        </w:tc>
      </w:tr>
      <w:tr w:rsidR="00D80D63" w:rsidRPr="00644D62" w14:paraId="179AFE29" w14:textId="77777777" w:rsidTr="00644D62">
        <w:tc>
          <w:tcPr>
            <w:tcW w:w="0" w:type="auto"/>
            <w:tcBorders>
              <w:top w:val="nil"/>
              <w:left w:val="nil"/>
              <w:bottom w:val="nil"/>
              <w:right w:val="nil"/>
            </w:tcBorders>
            <w:tcMar>
              <w:top w:w="150" w:type="dxa"/>
              <w:left w:w="150" w:type="dxa"/>
              <w:bottom w:w="150" w:type="dxa"/>
              <w:right w:w="150" w:type="dxa"/>
            </w:tcMar>
            <w:hideMark/>
          </w:tcPr>
          <w:p w14:paraId="666BD70D"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agi50_</w:t>
            </w:r>
          </w:p>
        </w:tc>
        <w:tc>
          <w:tcPr>
            <w:tcW w:w="0" w:type="auto"/>
            <w:tcBorders>
              <w:top w:val="nil"/>
              <w:left w:val="nil"/>
              <w:bottom w:val="nil"/>
              <w:right w:val="nil"/>
            </w:tcBorders>
            <w:tcMar>
              <w:top w:w="150" w:type="dxa"/>
              <w:left w:w="150" w:type="dxa"/>
              <w:bottom w:w="150" w:type="dxa"/>
              <w:right w:w="150" w:type="dxa"/>
            </w:tcMar>
            <w:hideMark/>
          </w:tcPr>
          <w:p w14:paraId="5226050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$50,000 to $59,999</w:t>
            </w:r>
          </w:p>
        </w:tc>
      </w:tr>
      <w:tr w:rsidR="00D80D63" w:rsidRPr="00644D62" w14:paraId="585BEB46" w14:textId="77777777" w:rsidTr="00644D62">
        <w:tc>
          <w:tcPr>
            <w:tcW w:w="0" w:type="auto"/>
            <w:tcBorders>
              <w:top w:val="nil"/>
              <w:left w:val="nil"/>
              <w:bottom w:val="nil"/>
              <w:right w:val="nil"/>
            </w:tcBorders>
            <w:tcMar>
              <w:top w:w="150" w:type="dxa"/>
              <w:left w:w="150" w:type="dxa"/>
              <w:bottom w:w="150" w:type="dxa"/>
              <w:right w:w="150" w:type="dxa"/>
            </w:tcMar>
            <w:hideMark/>
          </w:tcPr>
          <w:p w14:paraId="30153BF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agi60_</w:t>
            </w:r>
          </w:p>
        </w:tc>
        <w:tc>
          <w:tcPr>
            <w:tcW w:w="0" w:type="auto"/>
            <w:tcBorders>
              <w:top w:val="nil"/>
              <w:left w:val="nil"/>
              <w:bottom w:val="nil"/>
              <w:right w:val="nil"/>
            </w:tcBorders>
            <w:tcMar>
              <w:top w:w="150" w:type="dxa"/>
              <w:left w:w="150" w:type="dxa"/>
              <w:bottom w:w="150" w:type="dxa"/>
              <w:right w:w="150" w:type="dxa"/>
            </w:tcMar>
            <w:hideMark/>
          </w:tcPr>
          <w:p w14:paraId="39AA611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$60,000 to $74,999</w:t>
            </w:r>
          </w:p>
        </w:tc>
      </w:tr>
      <w:tr w:rsidR="00D80D63" w:rsidRPr="00644D62" w14:paraId="5C9212FF" w14:textId="77777777" w:rsidTr="00644D62">
        <w:tc>
          <w:tcPr>
            <w:tcW w:w="0" w:type="auto"/>
            <w:tcBorders>
              <w:top w:val="nil"/>
              <w:left w:val="nil"/>
              <w:bottom w:val="nil"/>
              <w:right w:val="nil"/>
            </w:tcBorders>
            <w:tcMar>
              <w:top w:w="150" w:type="dxa"/>
              <w:left w:w="150" w:type="dxa"/>
              <w:bottom w:w="150" w:type="dxa"/>
              <w:right w:w="150" w:type="dxa"/>
            </w:tcMar>
            <w:hideMark/>
          </w:tcPr>
          <w:p w14:paraId="595DCB8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agi75_</w:t>
            </w:r>
          </w:p>
        </w:tc>
        <w:tc>
          <w:tcPr>
            <w:tcW w:w="0" w:type="auto"/>
            <w:tcBorders>
              <w:top w:val="nil"/>
              <w:left w:val="nil"/>
              <w:bottom w:val="nil"/>
              <w:right w:val="nil"/>
            </w:tcBorders>
            <w:tcMar>
              <w:top w:w="150" w:type="dxa"/>
              <w:left w:w="150" w:type="dxa"/>
              <w:bottom w:w="150" w:type="dxa"/>
              <w:right w:w="150" w:type="dxa"/>
            </w:tcMar>
            <w:hideMark/>
          </w:tcPr>
          <w:p w14:paraId="7E56A20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$75,000 to $99,999</w:t>
            </w:r>
          </w:p>
        </w:tc>
      </w:tr>
      <w:tr w:rsidR="00D80D63" w:rsidRPr="00644D62" w14:paraId="12970235" w14:textId="77777777" w:rsidTr="00644D62">
        <w:tc>
          <w:tcPr>
            <w:tcW w:w="0" w:type="auto"/>
            <w:tcBorders>
              <w:top w:val="nil"/>
              <w:left w:val="nil"/>
              <w:bottom w:val="nil"/>
              <w:right w:val="nil"/>
            </w:tcBorders>
            <w:tcMar>
              <w:top w:w="150" w:type="dxa"/>
              <w:left w:w="150" w:type="dxa"/>
              <w:bottom w:w="150" w:type="dxa"/>
              <w:right w:w="150" w:type="dxa"/>
            </w:tcMar>
            <w:hideMark/>
          </w:tcPr>
          <w:p w14:paraId="6AEFAC9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agi1k_</w:t>
            </w:r>
          </w:p>
        </w:tc>
        <w:tc>
          <w:tcPr>
            <w:tcW w:w="0" w:type="auto"/>
            <w:tcBorders>
              <w:top w:val="nil"/>
              <w:left w:val="nil"/>
              <w:bottom w:val="nil"/>
              <w:right w:val="nil"/>
            </w:tcBorders>
            <w:tcMar>
              <w:top w:w="150" w:type="dxa"/>
              <w:left w:w="150" w:type="dxa"/>
              <w:bottom w:w="150" w:type="dxa"/>
              <w:right w:w="150" w:type="dxa"/>
            </w:tcMar>
            <w:hideMark/>
          </w:tcPr>
          <w:p w14:paraId="07BDACB3"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greater than or equal to $100,000</w:t>
            </w:r>
          </w:p>
        </w:tc>
      </w:tr>
      <w:tr w:rsidR="00D80D63" w:rsidRPr="00644D62" w14:paraId="3C36CF4F" w14:textId="77777777" w:rsidTr="00644D62">
        <w:tc>
          <w:tcPr>
            <w:tcW w:w="0" w:type="auto"/>
            <w:tcBorders>
              <w:top w:val="nil"/>
              <w:left w:val="nil"/>
              <w:bottom w:val="nil"/>
              <w:right w:val="nil"/>
            </w:tcBorders>
            <w:tcMar>
              <w:top w:w="150" w:type="dxa"/>
              <w:left w:w="150" w:type="dxa"/>
              <w:bottom w:w="150" w:type="dxa"/>
              <w:right w:w="150" w:type="dxa"/>
            </w:tcMar>
            <w:hideMark/>
          </w:tcPr>
          <w:p w14:paraId="463C610D"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hideMark/>
          </w:tcPr>
          <w:p w14:paraId="15641999" w14:textId="77777777" w:rsidR="00D80D63" w:rsidRPr="00644D62" w:rsidRDefault="00D80D63" w:rsidP="00644D62">
            <w:pPr>
              <w:spacing w:after="480" w:line="240" w:lineRule="auto"/>
              <w:rPr>
                <w:rFonts w:ascii="Arial" w:eastAsia="Times New Roman" w:hAnsi="Arial" w:cs="Arial"/>
                <w:color w:val="333333"/>
                <w:sz w:val="20"/>
                <w:szCs w:val="20"/>
              </w:rPr>
            </w:pPr>
          </w:p>
        </w:tc>
      </w:tr>
      <w:tr w:rsidR="00D80D63" w:rsidRPr="00644D62" w14:paraId="5B4D1639" w14:textId="77777777" w:rsidTr="00735AD1">
        <w:tc>
          <w:tcPr>
            <w:tcW w:w="0" w:type="auto"/>
            <w:tcBorders>
              <w:top w:val="nil"/>
              <w:left w:val="nil"/>
              <w:bottom w:val="nil"/>
              <w:right w:val="nil"/>
            </w:tcBorders>
            <w:tcMar>
              <w:top w:w="150" w:type="dxa"/>
              <w:left w:w="150" w:type="dxa"/>
              <w:bottom w:w="150" w:type="dxa"/>
              <w:right w:w="150" w:type="dxa"/>
            </w:tcMar>
          </w:tcPr>
          <w:p w14:paraId="1DBBE38A"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4C14F6CE" w14:textId="77777777" w:rsidR="00D80D63" w:rsidRPr="00644D62" w:rsidRDefault="00D80D63" w:rsidP="00644D62">
            <w:pPr>
              <w:spacing w:after="480" w:line="240" w:lineRule="auto"/>
              <w:rPr>
                <w:rFonts w:ascii="Arial" w:eastAsia="Times New Roman" w:hAnsi="Arial" w:cs="Arial"/>
                <w:color w:val="333333"/>
                <w:sz w:val="20"/>
                <w:szCs w:val="20"/>
              </w:rPr>
            </w:pPr>
          </w:p>
        </w:tc>
      </w:tr>
      <w:tr w:rsidR="00D80D63" w:rsidRPr="00644D62" w14:paraId="1132F3C4" w14:textId="77777777" w:rsidTr="00735AD1">
        <w:tc>
          <w:tcPr>
            <w:tcW w:w="0" w:type="auto"/>
            <w:tcBorders>
              <w:top w:val="nil"/>
              <w:left w:val="nil"/>
              <w:bottom w:val="nil"/>
              <w:right w:val="nil"/>
            </w:tcBorders>
            <w:tcMar>
              <w:top w:w="150" w:type="dxa"/>
              <w:left w:w="150" w:type="dxa"/>
              <w:bottom w:w="150" w:type="dxa"/>
              <w:right w:w="150" w:type="dxa"/>
            </w:tcMar>
          </w:tcPr>
          <w:p w14:paraId="375A7D4C"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2585985D" w14:textId="77777777" w:rsidR="00D80D63" w:rsidRPr="00644D62" w:rsidRDefault="00D80D63" w:rsidP="00644D62">
            <w:pPr>
              <w:spacing w:after="480" w:line="240" w:lineRule="auto"/>
              <w:rPr>
                <w:rFonts w:ascii="Arial" w:eastAsia="Times New Roman" w:hAnsi="Arial" w:cs="Arial"/>
                <w:color w:val="333333"/>
                <w:sz w:val="20"/>
                <w:szCs w:val="20"/>
              </w:rPr>
            </w:pPr>
          </w:p>
        </w:tc>
      </w:tr>
      <w:tr w:rsidR="00D80D63" w:rsidRPr="00644D62" w14:paraId="7A2B4E36" w14:textId="77777777" w:rsidTr="00735AD1">
        <w:tc>
          <w:tcPr>
            <w:tcW w:w="0" w:type="auto"/>
            <w:tcBorders>
              <w:top w:val="nil"/>
              <w:left w:val="nil"/>
              <w:bottom w:val="nil"/>
              <w:right w:val="nil"/>
            </w:tcBorders>
            <w:tcMar>
              <w:top w:w="150" w:type="dxa"/>
              <w:left w:w="150" w:type="dxa"/>
              <w:bottom w:w="150" w:type="dxa"/>
              <w:right w:w="150" w:type="dxa"/>
            </w:tcMar>
          </w:tcPr>
          <w:p w14:paraId="6ABE60B8"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24916DBA" w14:textId="77777777" w:rsidR="00D80D63" w:rsidRPr="00644D62" w:rsidRDefault="00D80D63" w:rsidP="00644D62">
            <w:pPr>
              <w:spacing w:after="480" w:line="240" w:lineRule="auto"/>
              <w:rPr>
                <w:rFonts w:ascii="Arial" w:eastAsia="Times New Roman" w:hAnsi="Arial" w:cs="Arial"/>
                <w:color w:val="333333"/>
                <w:sz w:val="20"/>
                <w:szCs w:val="20"/>
              </w:rPr>
            </w:pPr>
          </w:p>
        </w:tc>
      </w:tr>
      <w:tr w:rsidR="00D80D63" w:rsidRPr="00644D62" w14:paraId="3147140A" w14:textId="77777777" w:rsidTr="00735AD1">
        <w:tc>
          <w:tcPr>
            <w:tcW w:w="0" w:type="auto"/>
            <w:tcBorders>
              <w:top w:val="nil"/>
              <w:left w:val="nil"/>
              <w:bottom w:val="nil"/>
              <w:right w:val="nil"/>
            </w:tcBorders>
            <w:tcMar>
              <w:top w:w="150" w:type="dxa"/>
              <w:left w:w="150" w:type="dxa"/>
              <w:bottom w:w="150" w:type="dxa"/>
              <w:right w:w="150" w:type="dxa"/>
            </w:tcMar>
          </w:tcPr>
          <w:p w14:paraId="6A645F0E"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279F9C97" w14:textId="77777777" w:rsidR="00D80D63" w:rsidRPr="00644D62" w:rsidRDefault="00D80D63" w:rsidP="00644D62">
            <w:pPr>
              <w:spacing w:after="480" w:line="240" w:lineRule="auto"/>
              <w:rPr>
                <w:rFonts w:ascii="Arial" w:eastAsia="Times New Roman" w:hAnsi="Arial" w:cs="Arial"/>
                <w:color w:val="333333"/>
                <w:sz w:val="20"/>
                <w:szCs w:val="20"/>
              </w:rPr>
            </w:pPr>
          </w:p>
        </w:tc>
      </w:tr>
      <w:tr w:rsidR="00D80D63" w:rsidRPr="00644D62" w14:paraId="6A480A96" w14:textId="77777777" w:rsidTr="00735AD1">
        <w:tc>
          <w:tcPr>
            <w:tcW w:w="0" w:type="auto"/>
            <w:tcBorders>
              <w:top w:val="nil"/>
              <w:left w:val="nil"/>
              <w:bottom w:val="nil"/>
              <w:right w:val="nil"/>
            </w:tcBorders>
            <w:tcMar>
              <w:top w:w="150" w:type="dxa"/>
              <w:left w:w="150" w:type="dxa"/>
              <w:bottom w:w="150" w:type="dxa"/>
              <w:right w:w="150" w:type="dxa"/>
            </w:tcMar>
          </w:tcPr>
          <w:p w14:paraId="0ED88C8B"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249459DC" w14:textId="77777777" w:rsidR="00D80D63" w:rsidRPr="00644D62" w:rsidRDefault="00D80D63" w:rsidP="00644D62">
            <w:pPr>
              <w:spacing w:after="480" w:line="240" w:lineRule="auto"/>
              <w:rPr>
                <w:rFonts w:ascii="Arial" w:eastAsia="Times New Roman" w:hAnsi="Arial" w:cs="Arial"/>
                <w:color w:val="333333"/>
                <w:sz w:val="20"/>
                <w:szCs w:val="20"/>
              </w:rPr>
            </w:pPr>
          </w:p>
        </w:tc>
      </w:tr>
      <w:tr w:rsidR="00B51D36" w:rsidRPr="00644D62" w14:paraId="0681892C" w14:textId="77777777" w:rsidTr="00735AD1">
        <w:tc>
          <w:tcPr>
            <w:tcW w:w="0" w:type="auto"/>
            <w:tcBorders>
              <w:top w:val="nil"/>
              <w:left w:val="nil"/>
              <w:bottom w:val="nil"/>
              <w:right w:val="nil"/>
            </w:tcBorders>
            <w:tcMar>
              <w:top w:w="150" w:type="dxa"/>
              <w:left w:w="150" w:type="dxa"/>
              <w:bottom w:w="150" w:type="dxa"/>
              <w:right w:w="150" w:type="dxa"/>
            </w:tcMar>
          </w:tcPr>
          <w:p w14:paraId="68CB0923" w14:textId="77777777" w:rsidR="00B51D36" w:rsidRPr="00644D62" w:rsidRDefault="00B51D36"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502A6C17" w14:textId="77777777" w:rsidR="00B51D36" w:rsidRPr="00644D62" w:rsidRDefault="00B51D36" w:rsidP="00644D62">
            <w:pPr>
              <w:spacing w:after="480" w:line="240" w:lineRule="auto"/>
              <w:rPr>
                <w:rFonts w:ascii="Arial" w:eastAsia="Times New Roman" w:hAnsi="Arial" w:cs="Arial"/>
                <w:color w:val="333333"/>
                <w:sz w:val="20"/>
                <w:szCs w:val="20"/>
              </w:rPr>
            </w:pPr>
          </w:p>
        </w:tc>
      </w:tr>
      <w:tr w:rsidR="00B51D36" w:rsidRPr="00644D62" w14:paraId="6D320736" w14:textId="77777777" w:rsidTr="00735AD1">
        <w:tc>
          <w:tcPr>
            <w:tcW w:w="0" w:type="auto"/>
            <w:tcBorders>
              <w:top w:val="nil"/>
              <w:left w:val="nil"/>
              <w:bottom w:val="nil"/>
              <w:right w:val="nil"/>
            </w:tcBorders>
            <w:tcMar>
              <w:top w:w="150" w:type="dxa"/>
              <w:left w:w="150" w:type="dxa"/>
              <w:bottom w:w="150" w:type="dxa"/>
              <w:right w:w="150" w:type="dxa"/>
            </w:tcMar>
          </w:tcPr>
          <w:p w14:paraId="32781628" w14:textId="77777777" w:rsidR="00B51D36" w:rsidRPr="00644D62" w:rsidRDefault="00B51D36"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43F6C6B6" w14:textId="77777777" w:rsidR="00B51D36" w:rsidRPr="00644D62" w:rsidRDefault="00B51D36" w:rsidP="00644D62">
            <w:pPr>
              <w:spacing w:after="480" w:line="240" w:lineRule="auto"/>
              <w:rPr>
                <w:rFonts w:ascii="Arial" w:eastAsia="Times New Roman" w:hAnsi="Arial" w:cs="Arial"/>
                <w:color w:val="333333"/>
                <w:sz w:val="20"/>
                <w:szCs w:val="20"/>
              </w:rPr>
            </w:pPr>
          </w:p>
        </w:tc>
      </w:tr>
      <w:tr w:rsidR="00B51D36" w:rsidRPr="00644D62" w14:paraId="6729B722" w14:textId="77777777" w:rsidTr="00735AD1">
        <w:tc>
          <w:tcPr>
            <w:tcW w:w="0" w:type="auto"/>
            <w:tcBorders>
              <w:top w:val="nil"/>
              <w:left w:val="nil"/>
              <w:bottom w:val="nil"/>
              <w:right w:val="nil"/>
            </w:tcBorders>
            <w:tcMar>
              <w:top w:w="150" w:type="dxa"/>
              <w:left w:w="150" w:type="dxa"/>
              <w:bottom w:w="150" w:type="dxa"/>
              <w:right w:w="150" w:type="dxa"/>
            </w:tcMar>
          </w:tcPr>
          <w:p w14:paraId="334B8D51" w14:textId="77777777" w:rsidR="00B51D36" w:rsidRPr="00644D62" w:rsidRDefault="00B51D36"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tcPr>
          <w:p w14:paraId="74792913" w14:textId="77777777" w:rsidR="00B51D36" w:rsidRPr="00644D62" w:rsidRDefault="00B51D36" w:rsidP="00644D62">
            <w:pPr>
              <w:spacing w:after="480" w:line="240" w:lineRule="auto"/>
              <w:rPr>
                <w:rFonts w:ascii="Arial" w:eastAsia="Times New Roman" w:hAnsi="Arial" w:cs="Arial"/>
                <w:color w:val="333333"/>
                <w:sz w:val="20"/>
                <w:szCs w:val="20"/>
              </w:rPr>
            </w:pPr>
          </w:p>
        </w:tc>
      </w:tr>
    </w:tbl>
    <w:bookmarkStart w:id="25" w:name="years"/>
    <w:bookmarkStart w:id="26" w:name="additional"/>
    <w:bookmarkEnd w:id="25"/>
    <w:bookmarkEnd w:id="26"/>
    <w:p w14:paraId="46638FA8" w14:textId="77777777" w:rsidR="006A4F1F" w:rsidRDefault="006A4F1F" w:rsidP="006A4F1F">
      <w:pPr>
        <w:spacing w:after="240" w:line="285" w:lineRule="atLeast"/>
        <w:rPr>
          <w:rFonts w:ascii="Arial" w:eastAsia="Times New Roman" w:hAnsi="Arial" w:cs="Arial"/>
          <w:color w:val="333333"/>
          <w:sz w:val="20"/>
          <w:szCs w:val="20"/>
        </w:rPr>
      </w:pPr>
      <w:r>
        <w:rPr>
          <w:rFonts w:ascii="Arial" w:eastAsia="Times New Roman" w:hAnsi="Arial" w:cs="Arial"/>
          <w:sz w:val="20"/>
          <w:szCs w:val="20"/>
          <w:lang w:eastAsia="zh-CN"/>
        </w:rPr>
        <w:fldChar w:fldCharType="begin"/>
      </w:r>
      <w:r>
        <w:rPr>
          <w:rFonts w:ascii="Arial" w:eastAsia="Times New Roman" w:hAnsi="Arial" w:cs="Arial"/>
          <w:sz w:val="20"/>
          <w:szCs w:val="20"/>
          <w:lang w:eastAsia="zh-CN"/>
        </w:rPr>
        <w:instrText xml:space="preserve"> HYPERLINK  \l "general" </w:instrText>
      </w:r>
      <w:r>
        <w:rPr>
          <w:rFonts w:ascii="Arial" w:eastAsia="Times New Roman" w:hAnsi="Arial" w:cs="Arial"/>
          <w:sz w:val="20"/>
          <w:szCs w:val="20"/>
          <w:lang w:eastAsia="zh-CN"/>
        </w:rPr>
        <w:fldChar w:fldCharType="separate"/>
      </w:r>
      <w:r w:rsidRPr="006A4F1F">
        <w:rPr>
          <w:rStyle w:val="Hyperlink"/>
          <w:rFonts w:ascii="Arial" w:eastAsia="Times New Roman" w:hAnsi="Arial" w:cs="Arial"/>
          <w:sz w:val="20"/>
          <w:szCs w:val="20"/>
          <w:lang w:eastAsia="zh-CN"/>
        </w:rPr>
        <w:t>[Return to top]</w:t>
      </w:r>
      <w:r>
        <w:rPr>
          <w:rFonts w:ascii="Arial" w:eastAsia="Times New Roman" w:hAnsi="Arial" w:cs="Arial"/>
          <w:sz w:val="20"/>
          <w:szCs w:val="20"/>
          <w:lang w:eastAsia="zh-CN"/>
        </w:rPr>
        <w:fldChar w:fldCharType="end"/>
      </w:r>
    </w:p>
    <w:p w14:paraId="748B06FB" w14:textId="7585B62E"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aps/>
          <w:color w:val="333333"/>
          <w:sz w:val="20"/>
          <w:szCs w:val="20"/>
        </w:rPr>
        <w:t>ARE ADDITIONAL DATA AVAILABLE?</w:t>
      </w:r>
      <w:r w:rsidRPr="00644D62">
        <w:rPr>
          <w:rFonts w:ascii="Arial" w:eastAsia="Times New Roman" w:hAnsi="Arial" w:cs="Arial"/>
          <w:color w:val="333333"/>
          <w:sz w:val="20"/>
          <w:szCs w:val="20"/>
        </w:rPr>
        <w:br/>
        <w:t>The data available on this site reflect some, but not all, of the data published by IRS-SPEC in its Tax Return Information database. Users interested in viewing the full complement of data available should contact their </w:t>
      </w:r>
      <w:commentRangeStart w:id="27"/>
      <w:r w:rsidR="007A1A60">
        <w:fldChar w:fldCharType="begin"/>
      </w:r>
      <w:ins w:id="28" w:author="Cecile Murray" w:date="2016-12-12T12:53:00Z">
        <w:r w:rsidR="00396BDE">
          <w:instrText>HYPERLINK "http://www.eitcoutreach.org/learn/tax-filing/irs-territory-managers/"</w:instrText>
        </w:r>
      </w:ins>
      <w:del w:id="29" w:author="Cecile Murray" w:date="2016-12-12T12:53:00Z">
        <w:r w:rsidR="007A1A60" w:rsidDel="00396BDE">
          <w:delInstrText xml:space="preserve"> HYPERLINK "http://www.cbpp.org/eitc-partnership/territory-manager.htm" </w:delInstrText>
        </w:r>
      </w:del>
      <w:r w:rsidR="007A1A60">
        <w:fldChar w:fldCharType="separate"/>
      </w:r>
      <w:r w:rsidRPr="00644D62">
        <w:rPr>
          <w:rFonts w:ascii="Arial" w:eastAsia="Times New Roman" w:hAnsi="Arial" w:cs="Arial"/>
          <w:color w:val="20558A"/>
          <w:sz w:val="20"/>
          <w:szCs w:val="20"/>
          <w:u w:val="single"/>
        </w:rPr>
        <w:t>local SPEC Territory Managers</w:t>
      </w:r>
      <w:r w:rsidR="007A1A60">
        <w:rPr>
          <w:rFonts w:ascii="Arial" w:eastAsia="Times New Roman" w:hAnsi="Arial" w:cs="Arial"/>
          <w:color w:val="20558A"/>
          <w:sz w:val="20"/>
          <w:szCs w:val="20"/>
          <w:u w:val="single"/>
        </w:rPr>
        <w:fldChar w:fldCharType="end"/>
      </w:r>
      <w:r w:rsidRPr="00644D62">
        <w:rPr>
          <w:rFonts w:ascii="Arial" w:eastAsia="Times New Roman" w:hAnsi="Arial" w:cs="Arial"/>
          <w:color w:val="333333"/>
          <w:sz w:val="20"/>
          <w:szCs w:val="20"/>
        </w:rPr>
        <w:t> to</w:t>
      </w:r>
      <w:commentRangeEnd w:id="27"/>
      <w:r w:rsidR="00F14367">
        <w:rPr>
          <w:rStyle w:val="CommentReference"/>
        </w:rPr>
        <w:commentReference w:id="27"/>
      </w:r>
      <w:r w:rsidRPr="00644D62">
        <w:rPr>
          <w:rFonts w:ascii="Arial" w:eastAsia="Times New Roman" w:hAnsi="Arial" w:cs="Arial"/>
          <w:color w:val="333333"/>
          <w:sz w:val="20"/>
          <w:szCs w:val="20"/>
        </w:rPr>
        <w:t xml:space="preserve"> obtain a copy of the database.</w:t>
      </w:r>
    </w:p>
    <w:p w14:paraId="1497BB0E" w14:textId="77777777" w:rsidR="00644D62" w:rsidDel="001D6056" w:rsidRDefault="00644D62" w:rsidP="005910A6">
      <w:pPr>
        <w:spacing w:after="240" w:line="285" w:lineRule="atLeast"/>
        <w:rPr>
          <w:del w:id="30" w:author="Cecile Murray" w:date="2016-12-09T11:03:00Z"/>
          <w:rFonts w:ascii="Arial" w:eastAsia="Times New Roman" w:hAnsi="Arial" w:cs="Arial"/>
          <w:color w:val="333333"/>
          <w:sz w:val="20"/>
          <w:szCs w:val="20"/>
        </w:rPr>
      </w:pPr>
      <w:del w:id="31" w:author="Cecile Murray" w:date="2016-12-09T11:03:00Z">
        <w:r w:rsidRPr="001D6056" w:rsidDel="001D6056">
          <w:rPr>
            <w:rFonts w:ascii="Arial" w:eastAsia="Times New Roman" w:hAnsi="Arial" w:cs="Arial"/>
            <w:color w:val="333333"/>
            <w:sz w:val="20"/>
            <w:szCs w:val="20"/>
          </w:rPr>
          <w:delText>In future years, the IRS will make additional data available to Brookings and interested users. As it does, we will update this website accordingly.</w:delText>
        </w:r>
      </w:del>
    </w:p>
    <w:p w14:paraId="1BEFC2E8" w14:textId="77777777" w:rsidR="006A4F1F" w:rsidRDefault="00867275"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5815084F" w14:textId="77777777" w:rsidR="00644D62" w:rsidRPr="00B24422" w:rsidRDefault="00644D62" w:rsidP="00644D62">
      <w:pPr>
        <w:pBdr>
          <w:top w:val="dotted" w:sz="6" w:space="4" w:color="CCCCCC"/>
        </w:pBdr>
        <w:spacing w:before="100" w:beforeAutospacing="1" w:after="100" w:afterAutospacing="1" w:line="240" w:lineRule="auto"/>
        <w:outlineLvl w:val="3"/>
        <w:rPr>
          <w:rFonts w:ascii="Arial" w:eastAsia="Times New Roman" w:hAnsi="Arial" w:cs="Arial"/>
          <w:b/>
          <w:bCs/>
          <w:color w:val="333333"/>
          <w:sz w:val="20"/>
          <w:szCs w:val="20"/>
        </w:rPr>
      </w:pPr>
      <w:r w:rsidRPr="00B24422">
        <w:rPr>
          <w:rFonts w:ascii="Arial" w:eastAsia="Times New Roman" w:hAnsi="Arial" w:cs="Arial"/>
          <w:b/>
          <w:bCs/>
          <w:color w:val="333333"/>
          <w:sz w:val="20"/>
          <w:szCs w:val="20"/>
        </w:rPr>
        <w:t>EITC-SPECIFIC QUESTIONS</w:t>
      </w:r>
    </w:p>
    <w:p w14:paraId="39ECAA39" w14:textId="77777777" w:rsidR="00644D62" w:rsidRPr="00644D62" w:rsidRDefault="00644D62" w:rsidP="00F40643">
      <w:pPr>
        <w:spacing w:after="240" w:line="285" w:lineRule="atLeast"/>
        <w:rPr>
          <w:rFonts w:ascii="Arial" w:eastAsia="Times New Roman" w:hAnsi="Arial" w:cs="Arial"/>
          <w:color w:val="333333"/>
          <w:sz w:val="20"/>
          <w:szCs w:val="20"/>
        </w:rPr>
      </w:pPr>
      <w:bookmarkStart w:id="32" w:name="people"/>
      <w:bookmarkEnd w:id="32"/>
      <w:r w:rsidRPr="00644D62">
        <w:rPr>
          <w:rFonts w:ascii="Arial" w:eastAsia="Times New Roman" w:hAnsi="Arial" w:cs="Arial"/>
          <w:b/>
          <w:bCs/>
          <w:caps/>
          <w:color w:val="333333"/>
          <w:sz w:val="20"/>
          <w:szCs w:val="20"/>
        </w:rPr>
        <w:lastRenderedPageBreak/>
        <w:t>HOW MANY PEOPLE IN MY COMMUNITY BENEFIT FROM THE EITC?</w:t>
      </w:r>
      <w:r w:rsidRPr="00644D62">
        <w:rPr>
          <w:rFonts w:ascii="Arial" w:eastAsia="Times New Roman" w:hAnsi="Arial" w:cs="Arial"/>
          <w:color w:val="333333"/>
          <w:sz w:val="20"/>
          <w:szCs w:val="20"/>
        </w:rPr>
        <w:br/>
        <w:t>The total number of tax filers claiming the EITC is given by the </w:t>
      </w:r>
      <w:r w:rsidRPr="00644D62">
        <w:rPr>
          <w:rFonts w:ascii="Arial" w:eastAsia="Times New Roman" w:hAnsi="Arial" w:cs="Arial"/>
          <w:b/>
          <w:bCs/>
          <w:color w:val="333333"/>
          <w:sz w:val="20"/>
          <w:szCs w:val="20"/>
        </w:rPr>
        <w:t>eic</w:t>
      </w:r>
      <w:r w:rsidRPr="00644D62">
        <w:rPr>
          <w:rFonts w:ascii="Arial" w:eastAsia="Times New Roman" w:hAnsi="Arial" w:cs="Arial"/>
          <w:color w:val="333333"/>
          <w:sz w:val="20"/>
          <w:szCs w:val="20"/>
        </w:rPr>
        <w:t> field</w:t>
      </w:r>
      <w:r w:rsidR="001D6056">
        <w:rPr>
          <w:rFonts w:ascii="Arial" w:eastAsia="Times New Roman" w:hAnsi="Arial" w:cs="Arial"/>
          <w:color w:val="333333"/>
          <w:sz w:val="20"/>
          <w:szCs w:val="20"/>
        </w:rPr>
        <w:t xml:space="preserve">. </w:t>
      </w:r>
      <w:r w:rsidRPr="00644D62">
        <w:rPr>
          <w:rFonts w:ascii="Arial" w:eastAsia="Times New Roman" w:hAnsi="Arial" w:cs="Arial"/>
          <w:color w:val="333333"/>
          <w:sz w:val="20"/>
          <w:szCs w:val="20"/>
        </w:rPr>
        <w:t>In general, filers receive this and other tax credits in the year following the tax year for which they file. For instance, most filers who claimed the EITC for Tax Year 201</w:t>
      </w:r>
      <w:r w:rsidR="001D6056">
        <w:rPr>
          <w:rFonts w:ascii="Arial" w:eastAsia="Times New Roman" w:hAnsi="Arial" w:cs="Arial"/>
          <w:color w:val="333333"/>
          <w:sz w:val="20"/>
          <w:szCs w:val="20"/>
        </w:rPr>
        <w:t>4</w:t>
      </w:r>
      <w:r w:rsidRPr="00644D62">
        <w:rPr>
          <w:rFonts w:ascii="Arial" w:eastAsia="Times New Roman" w:hAnsi="Arial" w:cs="Arial"/>
          <w:color w:val="333333"/>
          <w:sz w:val="20"/>
          <w:szCs w:val="20"/>
        </w:rPr>
        <w:t xml:space="preserve"> received the credit upon filing returns in early 201</w:t>
      </w:r>
      <w:r w:rsidR="001D6056">
        <w:rPr>
          <w:rFonts w:ascii="Arial" w:eastAsia="Times New Roman" w:hAnsi="Arial" w:cs="Arial"/>
          <w:color w:val="333333"/>
          <w:sz w:val="20"/>
          <w:szCs w:val="20"/>
        </w:rPr>
        <w:t>5</w:t>
      </w:r>
      <w:r w:rsidRPr="00644D62">
        <w:rPr>
          <w:rFonts w:ascii="Arial" w:eastAsia="Times New Roman" w:hAnsi="Arial" w:cs="Arial"/>
          <w:color w:val="333333"/>
          <w:sz w:val="20"/>
          <w:szCs w:val="20"/>
        </w:rPr>
        <w:t>.</w:t>
      </w:r>
    </w:p>
    <w:p w14:paraId="018A6CA0" w14:textId="606C1139" w:rsidR="00F14367" w:rsidRDefault="00F1436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Because the total tax filing universe is not available in</w:t>
      </w:r>
      <w:r w:rsidR="001D6056">
        <w:rPr>
          <w:rFonts w:ascii="Arial" w:eastAsia="Times New Roman" w:hAnsi="Arial" w:cs="Arial"/>
          <w:color w:val="333333"/>
          <w:sz w:val="20"/>
          <w:szCs w:val="20"/>
        </w:rPr>
        <w:t xml:space="preserve"> </w:t>
      </w:r>
      <w:r w:rsidR="00AC52CD">
        <w:rPr>
          <w:rFonts w:ascii="Arial" w:eastAsia="Times New Roman" w:hAnsi="Arial" w:cs="Arial"/>
          <w:color w:val="333333"/>
          <w:sz w:val="20"/>
          <w:szCs w:val="20"/>
        </w:rPr>
        <w:t xml:space="preserve">the IRS-SPEC or EITC Interactive </w:t>
      </w:r>
      <w:r w:rsidR="001D6056">
        <w:rPr>
          <w:rFonts w:ascii="Arial" w:eastAsia="Times New Roman" w:hAnsi="Arial" w:cs="Arial"/>
          <w:color w:val="333333"/>
          <w:sz w:val="20"/>
          <w:szCs w:val="20"/>
        </w:rPr>
        <w:t>Tax Year 2014 data</w:t>
      </w:r>
      <w:r>
        <w:rPr>
          <w:rFonts w:ascii="Arial" w:eastAsia="Times New Roman" w:hAnsi="Arial" w:cs="Arial"/>
          <w:color w:val="333333"/>
          <w:sz w:val="20"/>
          <w:szCs w:val="20"/>
        </w:rPr>
        <w:t>, the data cannot be used</w:t>
      </w:r>
      <w:r w:rsidR="001D6056">
        <w:rPr>
          <w:rFonts w:ascii="Arial" w:eastAsia="Times New Roman" w:hAnsi="Arial" w:cs="Arial"/>
          <w:color w:val="333333"/>
          <w:sz w:val="20"/>
          <w:szCs w:val="20"/>
        </w:rPr>
        <w:t xml:space="preserve"> to compute a</w:t>
      </w:r>
      <w:r w:rsidR="00644D62" w:rsidRPr="00644D62">
        <w:rPr>
          <w:rFonts w:ascii="Arial" w:eastAsia="Times New Roman" w:hAnsi="Arial" w:cs="Arial"/>
          <w:color w:val="333333"/>
          <w:sz w:val="20"/>
          <w:szCs w:val="20"/>
        </w:rPr>
        <w:t>n important related measure</w:t>
      </w:r>
      <w:r w:rsidR="001D6056">
        <w:rPr>
          <w:rFonts w:ascii="Arial" w:eastAsia="Times New Roman" w:hAnsi="Arial" w:cs="Arial"/>
          <w:color w:val="333333"/>
          <w:sz w:val="20"/>
          <w:szCs w:val="20"/>
        </w:rPr>
        <w:t>:</w:t>
      </w:r>
      <w:r w:rsidR="00644D62" w:rsidRPr="00644D62">
        <w:rPr>
          <w:rFonts w:ascii="Arial" w:eastAsia="Times New Roman" w:hAnsi="Arial" w:cs="Arial"/>
          <w:color w:val="333333"/>
          <w:sz w:val="20"/>
          <w:szCs w:val="20"/>
        </w:rPr>
        <w:t xml:space="preserve"> the proportion of tax filers in </w:t>
      </w:r>
      <w:r w:rsidR="00FE0777">
        <w:rPr>
          <w:rFonts w:ascii="Arial" w:eastAsia="Times New Roman" w:hAnsi="Arial" w:cs="Arial"/>
          <w:color w:val="333333"/>
          <w:sz w:val="20"/>
          <w:szCs w:val="20"/>
        </w:rPr>
        <w:t>a</w:t>
      </w:r>
      <w:r w:rsidR="00FE0777" w:rsidRPr="00644D62">
        <w:rPr>
          <w:rFonts w:ascii="Arial" w:eastAsia="Times New Roman" w:hAnsi="Arial" w:cs="Arial"/>
          <w:color w:val="333333"/>
          <w:sz w:val="20"/>
          <w:szCs w:val="20"/>
        </w:rPr>
        <w:t xml:space="preserve"> </w:t>
      </w:r>
      <w:r w:rsidR="00644D62" w:rsidRPr="00644D62">
        <w:rPr>
          <w:rFonts w:ascii="Arial" w:eastAsia="Times New Roman" w:hAnsi="Arial" w:cs="Arial"/>
          <w:color w:val="333333"/>
          <w:sz w:val="20"/>
          <w:szCs w:val="20"/>
        </w:rPr>
        <w:t xml:space="preserve">community who receive the EITC. </w:t>
      </w:r>
    </w:p>
    <w:p w14:paraId="2147D418" w14:textId="7125B7DA" w:rsidR="00FE0777" w:rsidRDefault="00F1436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However, </w:t>
      </w:r>
      <w:hyperlink r:id="rId12" w:history="1">
        <w:r w:rsidRPr="00F14367">
          <w:rPr>
            <w:rStyle w:val="Hyperlink"/>
            <w:rFonts w:ascii="Arial" w:eastAsia="Times New Roman" w:hAnsi="Arial" w:cs="Arial"/>
            <w:sz w:val="20"/>
            <w:szCs w:val="20"/>
          </w:rPr>
          <w:t>IRS-Statistics of Income (SOI)</w:t>
        </w:r>
      </w:hyperlink>
      <w:r>
        <w:rPr>
          <w:rFonts w:ascii="Arial" w:eastAsia="Times New Roman" w:hAnsi="Arial" w:cs="Arial"/>
          <w:color w:val="333333"/>
          <w:sz w:val="20"/>
          <w:szCs w:val="20"/>
        </w:rPr>
        <w:t xml:space="preserve"> </w:t>
      </w:r>
      <w:r w:rsidR="00FE0777">
        <w:rPr>
          <w:rFonts w:ascii="Arial" w:eastAsia="Times New Roman" w:hAnsi="Arial" w:cs="Arial"/>
          <w:color w:val="333333"/>
          <w:sz w:val="20"/>
          <w:szCs w:val="20"/>
        </w:rPr>
        <w:t xml:space="preserve">does tabulate data on total tax filers and EITC filers at the ZIP code, county, and state level, which would allow users to calculate the share </w:t>
      </w:r>
      <w:ins w:id="33" w:author="Cecile Murray" w:date="2016-12-12T12:54:00Z">
        <w:r w:rsidR="008D5DE3">
          <w:rPr>
            <w:rFonts w:ascii="Arial" w:eastAsia="Times New Roman" w:hAnsi="Arial" w:cs="Arial"/>
            <w:color w:val="333333"/>
            <w:sz w:val="20"/>
            <w:szCs w:val="20"/>
          </w:rPr>
          <w:t xml:space="preserve">of </w:t>
        </w:r>
      </w:ins>
      <w:r w:rsidR="00FE0777">
        <w:rPr>
          <w:rFonts w:ascii="Arial" w:eastAsia="Times New Roman" w:hAnsi="Arial" w:cs="Arial"/>
          <w:color w:val="333333"/>
          <w:sz w:val="20"/>
          <w:szCs w:val="20"/>
        </w:rPr>
        <w:t xml:space="preserve">filers claiming the EITC for those geography types. </w:t>
      </w:r>
    </w:p>
    <w:p w14:paraId="2715D16C" w14:textId="3EBBF548" w:rsidR="00644D62" w:rsidRDefault="00FE077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Note that SOI and SPEC estimates differ somewhat </w:t>
      </w:r>
      <w:r w:rsidR="00F14367">
        <w:rPr>
          <w:rFonts w:ascii="Arial" w:eastAsia="Times New Roman" w:hAnsi="Arial" w:cs="Arial"/>
          <w:color w:val="333333"/>
          <w:sz w:val="20"/>
          <w:szCs w:val="20"/>
        </w:rPr>
        <w:t xml:space="preserve">due to slight differences in the methods used </w:t>
      </w:r>
      <w:r>
        <w:rPr>
          <w:rFonts w:ascii="Arial" w:eastAsia="Times New Roman" w:hAnsi="Arial" w:cs="Arial"/>
          <w:color w:val="333333"/>
          <w:sz w:val="20"/>
          <w:szCs w:val="20"/>
        </w:rPr>
        <w:t>to compile the data, so they should not be directly combined to create proportions or other tabulations. But users may wish to make use of both data sources to provide a fuller picture of tax filers in their community than they otherwise could. For instance, the SOI data offer</w:t>
      </w:r>
      <w:r w:rsidR="00AC52CD">
        <w:rPr>
          <w:rFonts w:ascii="Arial" w:eastAsia="Times New Roman" w:hAnsi="Arial" w:cs="Arial"/>
          <w:color w:val="333333"/>
          <w:sz w:val="20"/>
          <w:szCs w:val="20"/>
        </w:rPr>
        <w:t>s</w:t>
      </w:r>
      <w:r>
        <w:rPr>
          <w:rFonts w:ascii="Arial" w:eastAsia="Times New Roman" w:hAnsi="Arial" w:cs="Arial"/>
          <w:color w:val="333333"/>
          <w:sz w:val="20"/>
          <w:szCs w:val="20"/>
        </w:rPr>
        <w:t xml:space="preserve"> a look at the total tax filing universe</w:t>
      </w:r>
      <w:r w:rsidR="00AC52CD">
        <w:rPr>
          <w:rFonts w:ascii="Arial" w:eastAsia="Times New Roman" w:hAnsi="Arial" w:cs="Arial"/>
          <w:color w:val="333333"/>
          <w:sz w:val="20"/>
          <w:szCs w:val="20"/>
        </w:rPr>
        <w:t xml:space="preserve"> and some key breakouts (e.g., returns claiming the Child Tax Credit, returns prepared with volunteer assistance)</w:t>
      </w:r>
      <w:r>
        <w:rPr>
          <w:rFonts w:ascii="Arial" w:eastAsia="Times New Roman" w:hAnsi="Arial" w:cs="Arial"/>
          <w:color w:val="333333"/>
          <w:sz w:val="20"/>
          <w:szCs w:val="20"/>
        </w:rPr>
        <w:t xml:space="preserve">, but does not provide the detailed </w:t>
      </w:r>
      <w:r w:rsidR="00AC52CD">
        <w:rPr>
          <w:rFonts w:ascii="Arial" w:eastAsia="Times New Roman" w:hAnsi="Arial" w:cs="Arial"/>
          <w:color w:val="333333"/>
          <w:sz w:val="20"/>
          <w:szCs w:val="20"/>
        </w:rPr>
        <w:t>information on characteristics of</w:t>
      </w:r>
      <w:r>
        <w:rPr>
          <w:rFonts w:ascii="Arial" w:eastAsia="Times New Roman" w:hAnsi="Arial" w:cs="Arial"/>
          <w:color w:val="333333"/>
          <w:sz w:val="20"/>
          <w:szCs w:val="20"/>
        </w:rPr>
        <w:t xml:space="preserve"> the EITC population available through the SPEC data</w:t>
      </w:r>
      <w:r w:rsidR="00AC52CD">
        <w:rPr>
          <w:rFonts w:ascii="Arial" w:eastAsia="Times New Roman" w:hAnsi="Arial" w:cs="Arial"/>
          <w:color w:val="333333"/>
          <w:sz w:val="20"/>
          <w:szCs w:val="20"/>
        </w:rPr>
        <w:t xml:space="preserve"> (e.g., the number and share of EITC filers claiming the Child Tax Credit or using volunteer tax preparation services)</w:t>
      </w:r>
      <w:r>
        <w:rPr>
          <w:rFonts w:ascii="Arial" w:eastAsia="Times New Roman" w:hAnsi="Arial" w:cs="Arial"/>
          <w:color w:val="333333"/>
          <w:sz w:val="20"/>
          <w:szCs w:val="20"/>
        </w:rPr>
        <w:t>.</w:t>
      </w:r>
    </w:p>
    <w:p w14:paraId="0B0FF627" w14:textId="77777777" w:rsidR="00B22705" w:rsidRPr="00B22705" w:rsidRDefault="00867275" w:rsidP="00644D62">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7E62E871" w14:textId="24F6D8D2" w:rsidR="00B24422" w:rsidRPr="00544AB2" w:rsidRDefault="00644D62" w:rsidP="00ED1D9E">
      <w:pPr>
        <w:spacing w:after="240" w:line="280" w:lineRule="atLeast"/>
        <w:rPr>
          <w:rFonts w:ascii="Arial" w:eastAsia="Times New Roman" w:hAnsi="Arial" w:cs="Arial"/>
          <w:color w:val="333333"/>
          <w:sz w:val="20"/>
          <w:szCs w:val="20"/>
        </w:rPr>
      </w:pPr>
      <w:bookmarkStart w:id="34" w:name="value"/>
      <w:bookmarkEnd w:id="34"/>
      <w:r w:rsidRPr="00544AB2">
        <w:rPr>
          <w:rFonts w:ascii="Arial" w:eastAsia="Times New Roman" w:hAnsi="Arial" w:cs="Arial"/>
          <w:b/>
          <w:bCs/>
          <w:caps/>
          <w:color w:val="333333"/>
          <w:sz w:val="20"/>
          <w:szCs w:val="20"/>
        </w:rPr>
        <w:t>WHAT'S THE TYPICAL VALUE OF THE EITC THAT PEOPLE IN MY COMMUNITY RECEIVE?</w:t>
      </w:r>
      <w:r w:rsidRPr="00544AB2">
        <w:rPr>
          <w:rFonts w:ascii="Arial" w:eastAsia="Times New Roman" w:hAnsi="Arial" w:cs="Arial"/>
          <w:color w:val="333333"/>
          <w:sz w:val="20"/>
          <w:szCs w:val="20"/>
        </w:rPr>
        <w:br/>
        <w:t>Depending on their income and family structure, tax filers may claim an EITC the value of which could range from $1 to over $</w:t>
      </w:r>
      <w:r w:rsidR="00AC52CD">
        <w:rPr>
          <w:rFonts w:ascii="Arial" w:eastAsia="Times New Roman" w:hAnsi="Arial" w:cs="Arial"/>
          <w:color w:val="333333"/>
          <w:sz w:val="20"/>
          <w:szCs w:val="20"/>
        </w:rPr>
        <w:t>6</w:t>
      </w:r>
      <w:r w:rsidRPr="00544AB2">
        <w:rPr>
          <w:rFonts w:ascii="Arial" w:eastAsia="Times New Roman" w:hAnsi="Arial" w:cs="Arial"/>
          <w:color w:val="333333"/>
          <w:sz w:val="20"/>
          <w:szCs w:val="20"/>
        </w:rPr>
        <w:t>,000. For your community, in any given year you can find the average credit that EITC filers received by dividing the</w:t>
      </w:r>
      <w:r w:rsidR="002242D7" w:rsidRPr="00544AB2">
        <w:rPr>
          <w:rFonts w:ascii="Arial" w:eastAsia="Times New Roman" w:hAnsi="Arial" w:cs="Arial"/>
          <w:color w:val="333333"/>
          <w:sz w:val="20"/>
          <w:szCs w:val="20"/>
        </w:rPr>
        <w:t xml:space="preserve"> </w:t>
      </w:r>
      <w:r w:rsidRPr="00544AB2">
        <w:rPr>
          <w:rFonts w:ascii="Arial" w:eastAsia="Times New Roman" w:hAnsi="Arial" w:cs="Arial"/>
          <w:b/>
          <w:bCs/>
          <w:color w:val="333333"/>
          <w:sz w:val="20"/>
          <w:szCs w:val="20"/>
        </w:rPr>
        <w:t>eicam</w:t>
      </w:r>
      <w:r w:rsidRPr="00544AB2">
        <w:rPr>
          <w:rFonts w:ascii="Arial" w:eastAsia="Times New Roman" w:hAnsi="Arial" w:cs="Arial"/>
          <w:color w:val="333333"/>
          <w:sz w:val="20"/>
          <w:szCs w:val="20"/>
        </w:rPr>
        <w:t> field by the </w:t>
      </w:r>
      <w:r w:rsidRPr="00544AB2">
        <w:rPr>
          <w:rFonts w:ascii="Arial" w:eastAsia="Times New Roman" w:hAnsi="Arial" w:cs="Arial"/>
          <w:b/>
          <w:bCs/>
          <w:color w:val="333333"/>
          <w:sz w:val="20"/>
          <w:szCs w:val="20"/>
        </w:rPr>
        <w:t>eic</w:t>
      </w:r>
      <w:r w:rsidR="00146D7F" w:rsidRPr="00544AB2">
        <w:rPr>
          <w:rFonts w:ascii="Arial" w:eastAsia="Times New Roman" w:hAnsi="Arial" w:cs="Arial"/>
          <w:color w:val="333333"/>
          <w:sz w:val="20"/>
          <w:szCs w:val="20"/>
        </w:rPr>
        <w:t xml:space="preserve"> field. </w:t>
      </w:r>
      <w:r w:rsidR="00146D7F" w:rsidRPr="00DF3B49">
        <w:rPr>
          <w:rFonts w:ascii="Arial" w:eastAsia="Times New Roman" w:hAnsi="Arial" w:cs="Arial"/>
          <w:color w:val="333333"/>
          <w:sz w:val="20"/>
          <w:szCs w:val="20"/>
        </w:rPr>
        <w:t>In Ta</w:t>
      </w:r>
      <w:r w:rsidRPr="00DF3B49">
        <w:rPr>
          <w:rFonts w:ascii="Arial" w:eastAsia="Times New Roman" w:hAnsi="Arial" w:cs="Arial"/>
          <w:color w:val="333333"/>
          <w:sz w:val="20"/>
          <w:szCs w:val="20"/>
        </w:rPr>
        <w:t xml:space="preserve">x </w:t>
      </w:r>
      <w:r w:rsidR="00146D7F" w:rsidRPr="00DF3B49">
        <w:rPr>
          <w:rFonts w:ascii="Arial" w:eastAsia="Times New Roman" w:hAnsi="Arial" w:cs="Arial"/>
          <w:color w:val="333333"/>
          <w:sz w:val="20"/>
          <w:szCs w:val="20"/>
        </w:rPr>
        <w:t>Y</w:t>
      </w:r>
      <w:r w:rsidRPr="00DF3B49">
        <w:rPr>
          <w:rFonts w:ascii="Arial" w:eastAsia="Times New Roman" w:hAnsi="Arial" w:cs="Arial"/>
          <w:color w:val="333333"/>
          <w:sz w:val="20"/>
          <w:szCs w:val="20"/>
        </w:rPr>
        <w:t xml:space="preserve">ear </w:t>
      </w:r>
      <w:r w:rsidR="00DF3B49">
        <w:rPr>
          <w:rFonts w:ascii="Arial" w:eastAsia="Times New Roman" w:hAnsi="Arial" w:cs="Arial"/>
          <w:color w:val="333333"/>
          <w:sz w:val="20"/>
          <w:szCs w:val="20"/>
        </w:rPr>
        <w:t>2014</w:t>
      </w:r>
      <w:r w:rsidR="00146D7F" w:rsidRPr="00DF3B49">
        <w:rPr>
          <w:rFonts w:ascii="Arial" w:eastAsia="Times New Roman" w:hAnsi="Arial" w:cs="Arial"/>
          <w:color w:val="333333"/>
          <w:sz w:val="20"/>
          <w:szCs w:val="20"/>
        </w:rPr>
        <w:t>,</w:t>
      </w:r>
      <w:r w:rsidRPr="00DF3B49">
        <w:rPr>
          <w:rFonts w:ascii="Arial" w:eastAsia="Times New Roman" w:hAnsi="Arial" w:cs="Arial"/>
          <w:color w:val="333333"/>
          <w:sz w:val="20"/>
          <w:szCs w:val="20"/>
        </w:rPr>
        <w:t xml:space="preserve"> the average credit received among EITC filers nationwide was $</w:t>
      </w:r>
      <w:r w:rsidR="00DF3B49">
        <w:rPr>
          <w:rFonts w:ascii="Arial" w:eastAsia="Times New Roman" w:hAnsi="Arial" w:cs="Arial"/>
          <w:color w:val="333333"/>
          <w:sz w:val="20"/>
          <w:szCs w:val="20"/>
        </w:rPr>
        <w:t>2,449</w:t>
      </w:r>
      <w:r w:rsidRPr="00DF3B49">
        <w:rPr>
          <w:rFonts w:ascii="Arial" w:eastAsia="Times New Roman" w:hAnsi="Arial" w:cs="Arial"/>
          <w:color w:val="333333"/>
          <w:sz w:val="20"/>
          <w:szCs w:val="20"/>
        </w:rPr>
        <w:t>.</w:t>
      </w:r>
      <w:r w:rsidRPr="00544AB2">
        <w:rPr>
          <w:rFonts w:ascii="Arial" w:eastAsia="Times New Roman" w:hAnsi="Arial" w:cs="Arial"/>
          <w:color w:val="333333"/>
          <w:sz w:val="20"/>
          <w:szCs w:val="20"/>
        </w:rPr>
        <w:br/>
      </w:r>
      <w:r w:rsidRPr="00544AB2">
        <w:rPr>
          <w:rFonts w:ascii="Arial" w:eastAsia="Times New Roman" w:hAnsi="Arial" w:cs="Arial"/>
          <w:color w:val="333333"/>
          <w:sz w:val="20"/>
          <w:szCs w:val="20"/>
        </w:rPr>
        <w:br/>
        <w:t>Two primary factors influence the average EITC claim in your community:</w:t>
      </w:r>
    </w:p>
    <w:p w14:paraId="337C32AF" w14:textId="02D4FF9B" w:rsidR="00B24422" w:rsidRPr="005671DD" w:rsidRDefault="00644D62" w:rsidP="005671DD">
      <w:pPr>
        <w:numPr>
          <w:ilvl w:val="0"/>
          <w:numId w:val="6"/>
        </w:numPr>
        <w:spacing w:after="240" w:line="280" w:lineRule="atLeast"/>
        <w:ind w:left="0"/>
        <w:rPr>
          <w:rFonts w:ascii="Arial" w:eastAsia="Times New Roman" w:hAnsi="Arial" w:cs="Arial"/>
          <w:color w:val="333333"/>
          <w:sz w:val="20"/>
          <w:szCs w:val="20"/>
        </w:rPr>
      </w:pPr>
      <w:r w:rsidRPr="005671DD">
        <w:rPr>
          <w:rFonts w:ascii="Arial" w:eastAsia="Times New Roman" w:hAnsi="Arial" w:cs="Arial"/>
          <w:color w:val="333333"/>
          <w:sz w:val="20"/>
          <w:szCs w:val="20"/>
        </w:rPr>
        <w:t>Childless workers with very low incomes (under $</w:t>
      </w:r>
      <w:r w:rsidR="00DF3B49">
        <w:rPr>
          <w:rFonts w:ascii="Arial" w:eastAsia="Times New Roman" w:hAnsi="Arial" w:cs="Arial"/>
          <w:color w:val="333333"/>
          <w:sz w:val="20"/>
          <w:szCs w:val="20"/>
        </w:rPr>
        <w:t>14,590</w:t>
      </w:r>
      <w:r w:rsidRPr="005671DD">
        <w:rPr>
          <w:rFonts w:ascii="Arial" w:eastAsia="Times New Roman" w:hAnsi="Arial" w:cs="Arial"/>
          <w:color w:val="333333"/>
          <w:sz w:val="20"/>
          <w:szCs w:val="20"/>
        </w:rPr>
        <w:t xml:space="preserve"> for single filers in Tax Year </w:t>
      </w:r>
      <w:r w:rsidR="00DF3B49">
        <w:rPr>
          <w:rFonts w:ascii="Arial" w:eastAsia="Times New Roman" w:hAnsi="Arial" w:cs="Arial"/>
          <w:color w:val="333333"/>
          <w:sz w:val="20"/>
          <w:szCs w:val="20"/>
        </w:rPr>
        <w:t>2014</w:t>
      </w:r>
      <w:r w:rsidRPr="005671DD">
        <w:rPr>
          <w:rFonts w:ascii="Arial" w:eastAsia="Times New Roman" w:hAnsi="Arial" w:cs="Arial"/>
          <w:color w:val="333333"/>
          <w:sz w:val="20"/>
          <w:szCs w:val="20"/>
        </w:rPr>
        <w:t xml:space="preserve">) are eligible for a much smaller credit -- up to </w:t>
      </w:r>
      <w:r w:rsidR="00DF3B49">
        <w:rPr>
          <w:rFonts w:ascii="Arial" w:eastAsia="Times New Roman" w:hAnsi="Arial" w:cs="Arial"/>
          <w:color w:val="333333"/>
          <w:sz w:val="20"/>
          <w:szCs w:val="20"/>
        </w:rPr>
        <w:t>$496</w:t>
      </w:r>
      <w:r w:rsidRPr="005671DD">
        <w:rPr>
          <w:rFonts w:ascii="Arial" w:eastAsia="Times New Roman" w:hAnsi="Arial" w:cs="Arial"/>
          <w:color w:val="333333"/>
          <w:sz w:val="20"/>
          <w:szCs w:val="20"/>
        </w:rPr>
        <w:t xml:space="preserve"> in </w:t>
      </w:r>
      <w:r w:rsidR="00DF3B49">
        <w:rPr>
          <w:rFonts w:ascii="Arial" w:eastAsia="Times New Roman" w:hAnsi="Arial" w:cs="Arial"/>
          <w:color w:val="333333"/>
          <w:sz w:val="20"/>
          <w:szCs w:val="20"/>
        </w:rPr>
        <w:t>2014</w:t>
      </w:r>
      <w:r w:rsidR="00DF3B49" w:rsidRPr="005671DD">
        <w:rPr>
          <w:rFonts w:ascii="Arial" w:eastAsia="Times New Roman" w:hAnsi="Arial" w:cs="Arial"/>
          <w:color w:val="333333"/>
          <w:sz w:val="20"/>
          <w:szCs w:val="20"/>
        </w:rPr>
        <w:t xml:space="preserve"> </w:t>
      </w:r>
      <w:r w:rsidRPr="005671DD">
        <w:rPr>
          <w:rFonts w:ascii="Arial" w:eastAsia="Times New Roman" w:hAnsi="Arial" w:cs="Arial"/>
          <w:color w:val="333333"/>
          <w:sz w:val="20"/>
          <w:szCs w:val="20"/>
        </w:rPr>
        <w:t xml:space="preserve">-- than workers with children, whose maximum credits in </w:t>
      </w:r>
      <w:r w:rsidR="00DF3B49">
        <w:rPr>
          <w:rFonts w:ascii="Arial" w:eastAsia="Times New Roman" w:hAnsi="Arial" w:cs="Arial"/>
          <w:color w:val="333333"/>
          <w:sz w:val="20"/>
          <w:szCs w:val="20"/>
        </w:rPr>
        <w:t>2014</w:t>
      </w:r>
      <w:r w:rsidR="00DF3B49" w:rsidRPr="005671DD">
        <w:rPr>
          <w:rFonts w:ascii="Arial" w:eastAsia="Times New Roman" w:hAnsi="Arial" w:cs="Arial"/>
          <w:color w:val="333333"/>
          <w:sz w:val="20"/>
          <w:szCs w:val="20"/>
        </w:rPr>
        <w:t xml:space="preserve"> </w:t>
      </w:r>
      <w:r w:rsidRPr="005671DD">
        <w:rPr>
          <w:rFonts w:ascii="Arial" w:eastAsia="Times New Roman" w:hAnsi="Arial" w:cs="Arial"/>
          <w:color w:val="333333"/>
          <w:sz w:val="20"/>
          <w:szCs w:val="20"/>
        </w:rPr>
        <w:t xml:space="preserve">are </w:t>
      </w:r>
      <w:r w:rsidR="00DF3B49">
        <w:rPr>
          <w:rFonts w:ascii="Arial" w:eastAsia="Times New Roman" w:hAnsi="Arial" w:cs="Arial"/>
          <w:color w:val="333333"/>
          <w:sz w:val="20"/>
          <w:szCs w:val="20"/>
        </w:rPr>
        <w:t>$3,305</w:t>
      </w:r>
      <w:r w:rsidRPr="005671DD">
        <w:rPr>
          <w:rFonts w:ascii="Arial" w:eastAsia="Times New Roman" w:hAnsi="Arial" w:cs="Arial"/>
          <w:color w:val="333333"/>
          <w:sz w:val="20"/>
          <w:szCs w:val="20"/>
        </w:rPr>
        <w:t xml:space="preserve"> (for families with one qualifying child)</w:t>
      </w:r>
      <w:r w:rsidR="00DF3B49">
        <w:rPr>
          <w:rFonts w:ascii="Arial" w:eastAsia="Times New Roman" w:hAnsi="Arial" w:cs="Arial"/>
          <w:color w:val="333333"/>
          <w:sz w:val="20"/>
          <w:szCs w:val="20"/>
        </w:rPr>
        <w:t>,</w:t>
      </w:r>
      <w:r w:rsidRPr="005671DD">
        <w:rPr>
          <w:rFonts w:ascii="Arial" w:eastAsia="Times New Roman" w:hAnsi="Arial" w:cs="Arial"/>
          <w:color w:val="333333"/>
          <w:sz w:val="20"/>
          <w:szCs w:val="20"/>
        </w:rPr>
        <w:t xml:space="preserve"> </w:t>
      </w:r>
      <w:r w:rsidR="00DF3B49">
        <w:rPr>
          <w:rFonts w:ascii="Arial" w:eastAsia="Times New Roman" w:hAnsi="Arial" w:cs="Arial"/>
          <w:color w:val="333333"/>
          <w:sz w:val="20"/>
          <w:szCs w:val="20"/>
        </w:rPr>
        <w:t>$5,460</w:t>
      </w:r>
      <w:r w:rsidRPr="005671DD">
        <w:rPr>
          <w:rFonts w:ascii="Arial" w:eastAsia="Times New Roman" w:hAnsi="Arial" w:cs="Arial"/>
          <w:color w:val="333333"/>
          <w:sz w:val="20"/>
          <w:szCs w:val="20"/>
        </w:rPr>
        <w:t xml:space="preserve"> (for families with two or more qualifying children), and </w:t>
      </w:r>
      <w:r w:rsidR="00DF3B49">
        <w:rPr>
          <w:rFonts w:ascii="Arial" w:eastAsia="Times New Roman" w:hAnsi="Arial" w:cs="Arial"/>
          <w:color w:val="333333"/>
          <w:sz w:val="20"/>
          <w:szCs w:val="20"/>
        </w:rPr>
        <w:t>$6,143</w:t>
      </w:r>
      <w:r w:rsidRPr="005671DD">
        <w:rPr>
          <w:rFonts w:ascii="Arial" w:eastAsia="Times New Roman" w:hAnsi="Arial" w:cs="Arial"/>
          <w:color w:val="333333"/>
          <w:sz w:val="20"/>
          <w:szCs w:val="20"/>
        </w:rPr>
        <w:t xml:space="preserve"> (for families with three or more qualifying children). If a higher-than-average share of EITC recipients in your community are childless workers, the average credit amount will likely be smaller. Nationally, about 80 percent of EITC recipients claim the credit for families with qualifying children.</w:t>
      </w:r>
    </w:p>
    <w:p w14:paraId="3EB13253" w14:textId="0593212A" w:rsidR="00B24422" w:rsidRPr="005B34FA" w:rsidRDefault="00644D62" w:rsidP="00A966AA">
      <w:pPr>
        <w:numPr>
          <w:ilvl w:val="0"/>
          <w:numId w:val="6"/>
        </w:numPr>
        <w:spacing w:after="240" w:line="280" w:lineRule="atLeast"/>
        <w:ind w:left="0"/>
        <w:rPr>
          <w:rFonts w:ascii="Arial" w:eastAsia="Times New Roman" w:hAnsi="Arial" w:cs="Arial"/>
          <w:color w:val="333333"/>
          <w:sz w:val="20"/>
          <w:szCs w:val="20"/>
        </w:rPr>
      </w:pPr>
      <w:r w:rsidRPr="005B34FA">
        <w:rPr>
          <w:rFonts w:ascii="Arial" w:eastAsia="Times New Roman" w:hAnsi="Arial" w:cs="Arial"/>
          <w:color w:val="333333"/>
          <w:sz w:val="20"/>
          <w:szCs w:val="20"/>
        </w:rPr>
        <w:t>The wages earned by low-income families influence the credit amount for which they are eligible.</w:t>
      </w:r>
      <w:r w:rsidR="00095B2F" w:rsidRPr="005B34FA">
        <w:rPr>
          <w:rFonts w:ascii="Arial" w:eastAsia="Times New Roman" w:hAnsi="Arial" w:cs="Arial"/>
          <w:color w:val="333333"/>
          <w:sz w:val="20"/>
          <w:szCs w:val="20"/>
        </w:rPr>
        <w:t xml:space="preserve"> Nationally, </w:t>
      </w:r>
      <w:r w:rsidR="005B34FA" w:rsidRPr="005B34FA">
        <w:rPr>
          <w:rFonts w:ascii="Arial" w:eastAsia="Times New Roman" w:hAnsi="Arial" w:cs="Arial"/>
          <w:color w:val="333333"/>
          <w:sz w:val="20"/>
          <w:szCs w:val="20"/>
        </w:rPr>
        <w:t xml:space="preserve">over </w:t>
      </w:r>
      <w:r w:rsidRPr="005B34FA">
        <w:rPr>
          <w:rFonts w:ascii="Arial" w:eastAsia="Times New Roman" w:hAnsi="Arial" w:cs="Arial"/>
          <w:color w:val="333333"/>
          <w:sz w:val="20"/>
          <w:szCs w:val="20"/>
        </w:rPr>
        <w:t xml:space="preserve">half of filers who received the EITC in Tax Year </w:t>
      </w:r>
      <w:r w:rsidR="00982DDD">
        <w:rPr>
          <w:rFonts w:ascii="Arial" w:eastAsia="Times New Roman" w:hAnsi="Arial" w:cs="Arial"/>
          <w:color w:val="333333"/>
          <w:sz w:val="20"/>
          <w:szCs w:val="20"/>
        </w:rPr>
        <w:t>2014</w:t>
      </w:r>
      <w:r w:rsidR="00982DDD" w:rsidRPr="005B34FA">
        <w:rPr>
          <w:rFonts w:ascii="Arial" w:eastAsia="Times New Roman" w:hAnsi="Arial" w:cs="Arial"/>
          <w:color w:val="333333"/>
          <w:sz w:val="20"/>
          <w:szCs w:val="20"/>
        </w:rPr>
        <w:t xml:space="preserve"> </w:t>
      </w:r>
      <w:r w:rsidRPr="005B34FA">
        <w:rPr>
          <w:rFonts w:ascii="Arial" w:eastAsia="Times New Roman" w:hAnsi="Arial" w:cs="Arial"/>
          <w:color w:val="333333"/>
          <w:sz w:val="20"/>
          <w:szCs w:val="20"/>
        </w:rPr>
        <w:t xml:space="preserve">had adjusted gross incomes above $15,000. For every additional dollar families with children earned above </w:t>
      </w:r>
      <w:r w:rsidR="008E4C69">
        <w:rPr>
          <w:rFonts w:ascii="Arial" w:eastAsia="Times New Roman" w:hAnsi="Arial" w:cs="Arial"/>
          <w:color w:val="333333"/>
          <w:sz w:val="20"/>
          <w:szCs w:val="20"/>
        </w:rPr>
        <w:t>$17,830</w:t>
      </w:r>
      <w:r w:rsidRPr="005B34FA">
        <w:rPr>
          <w:rFonts w:ascii="Arial" w:eastAsia="Times New Roman" w:hAnsi="Arial" w:cs="Arial"/>
          <w:color w:val="333333"/>
          <w:sz w:val="20"/>
          <w:szCs w:val="20"/>
        </w:rPr>
        <w:t xml:space="preserve"> (</w:t>
      </w:r>
      <w:r w:rsidR="008E4C69">
        <w:rPr>
          <w:rFonts w:ascii="Arial" w:eastAsia="Times New Roman" w:hAnsi="Arial" w:cs="Arial"/>
          <w:color w:val="333333"/>
          <w:sz w:val="20"/>
          <w:szCs w:val="20"/>
        </w:rPr>
        <w:t xml:space="preserve">$23,260 </w:t>
      </w:r>
      <w:r w:rsidRPr="005B34FA">
        <w:rPr>
          <w:rFonts w:ascii="Arial" w:eastAsia="Times New Roman" w:hAnsi="Arial" w:cs="Arial"/>
          <w:color w:val="333333"/>
          <w:sz w:val="20"/>
          <w:szCs w:val="20"/>
        </w:rPr>
        <w:t>for married families), the amount of credit they received decreased. Thus, EITC filers in higher-wage, higher cost-of-living areas tend to receive smaller credits; conversely, average credits in lower-wage areas tend to be larger.</w:t>
      </w:r>
    </w:p>
    <w:p w14:paraId="2EE47052" w14:textId="77777777" w:rsidR="00644D62" w:rsidRDefault="00644D62" w:rsidP="00B24422">
      <w:pPr>
        <w:spacing w:after="240" w:line="280" w:lineRule="atLeast"/>
        <w:rPr>
          <w:rFonts w:ascii="Arial" w:eastAsia="Times New Roman" w:hAnsi="Arial" w:cs="Arial"/>
          <w:color w:val="333333"/>
          <w:sz w:val="20"/>
          <w:szCs w:val="20"/>
        </w:rPr>
      </w:pPr>
      <w:r w:rsidRPr="005B34FA">
        <w:rPr>
          <w:rFonts w:ascii="Arial" w:eastAsia="Times New Roman" w:hAnsi="Arial" w:cs="Arial"/>
          <w:color w:val="333333"/>
          <w:sz w:val="20"/>
          <w:szCs w:val="20"/>
        </w:rPr>
        <w:lastRenderedPageBreak/>
        <w:t>Note that EITC dollars claimed and tax refunds received are not equivalent. Some EITC dollars (12 percent nationwide) offset income taxes that families owe, and thus do not translate directly into refund dollars. Additionally, families may claim other credits (like the Child Tax Credit, the Child and Dependent Care Tax Credit, and Education Credits) that add to their refunds, and some refund dollars represent taxes that were over-withheld over the course of the year. For most low-income families who receive tax refunds, however, the EITC makes up the largest part of those refunds— and is thus the most important part of the federal tax code for many low-income communities. Users can calculate the relative contribution of the EITC to low-income taxpayers' refunds by comparing the </w:t>
      </w:r>
      <w:r w:rsidR="002242D7" w:rsidRPr="005B34FA">
        <w:rPr>
          <w:rFonts w:ascii="Arial" w:eastAsia="Times New Roman" w:hAnsi="Arial" w:cs="Arial"/>
          <w:b/>
          <w:color w:val="333333"/>
          <w:sz w:val="20"/>
          <w:szCs w:val="20"/>
        </w:rPr>
        <w:t>e</w:t>
      </w:r>
      <w:r w:rsidRPr="005B34FA">
        <w:rPr>
          <w:rFonts w:ascii="Arial" w:eastAsia="Times New Roman" w:hAnsi="Arial" w:cs="Arial"/>
          <w:b/>
          <w:bCs/>
          <w:color w:val="333333"/>
          <w:sz w:val="20"/>
          <w:szCs w:val="20"/>
        </w:rPr>
        <w:t>eicam</w:t>
      </w:r>
      <w:r w:rsidRPr="005B34FA">
        <w:rPr>
          <w:rFonts w:ascii="Arial" w:eastAsia="Times New Roman" w:hAnsi="Arial" w:cs="Arial"/>
          <w:color w:val="333333"/>
          <w:sz w:val="20"/>
          <w:szCs w:val="20"/>
        </w:rPr>
        <w:t> and </w:t>
      </w:r>
      <w:r w:rsidR="002242D7" w:rsidRPr="005B34FA">
        <w:rPr>
          <w:rFonts w:ascii="Arial" w:eastAsia="Times New Roman" w:hAnsi="Arial" w:cs="Arial"/>
          <w:b/>
          <w:color w:val="333333"/>
          <w:sz w:val="20"/>
          <w:szCs w:val="20"/>
        </w:rPr>
        <w:t>e</w:t>
      </w:r>
      <w:r w:rsidRPr="005B34FA">
        <w:rPr>
          <w:rFonts w:ascii="Arial" w:eastAsia="Times New Roman" w:hAnsi="Arial" w:cs="Arial"/>
          <w:b/>
          <w:bCs/>
          <w:color w:val="333333"/>
          <w:sz w:val="20"/>
          <w:szCs w:val="20"/>
        </w:rPr>
        <w:t>refam</w:t>
      </w:r>
      <w:r w:rsidRPr="005B34FA">
        <w:rPr>
          <w:rFonts w:ascii="Arial" w:eastAsia="Times New Roman" w:hAnsi="Arial" w:cs="Arial"/>
          <w:color w:val="333333"/>
          <w:sz w:val="20"/>
          <w:szCs w:val="20"/>
        </w:rPr>
        <w:t> variables in the selected geography</w:t>
      </w:r>
      <w:r w:rsidR="002242D7" w:rsidRPr="005B34FA">
        <w:rPr>
          <w:rFonts w:ascii="Arial" w:eastAsia="Times New Roman" w:hAnsi="Arial" w:cs="Arial"/>
          <w:color w:val="333333"/>
          <w:sz w:val="20"/>
          <w:szCs w:val="20"/>
        </w:rPr>
        <w:t>.</w:t>
      </w:r>
    </w:p>
    <w:p w14:paraId="0CB5CF49" w14:textId="77777777" w:rsidR="00B24422" w:rsidRPr="00644D62" w:rsidRDefault="00867275" w:rsidP="007C69F7">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35DDE0A9" w14:textId="77777777" w:rsidR="00095B2F" w:rsidRPr="00AB5351" w:rsidRDefault="00D6773A" w:rsidP="00095B2F">
      <w:pPr>
        <w:spacing w:after="240" w:line="285" w:lineRule="atLeast"/>
        <w:rPr>
          <w:rFonts w:ascii="Arial" w:eastAsia="Times New Roman" w:hAnsi="Arial" w:cs="Arial"/>
          <w:color w:val="333333"/>
          <w:sz w:val="20"/>
          <w:szCs w:val="20"/>
        </w:rPr>
      </w:pPr>
      <w:bookmarkStart w:id="35" w:name="ral"/>
      <w:bookmarkEnd w:id="35"/>
      <w:commentRangeStart w:id="36"/>
      <w:r>
        <w:rPr>
          <w:rFonts w:ascii="Arial" w:eastAsia="Times New Roman" w:hAnsi="Arial" w:cs="Arial"/>
          <w:b/>
          <w:bCs/>
          <w:caps/>
          <w:color w:val="333333"/>
          <w:sz w:val="20"/>
          <w:szCs w:val="20"/>
        </w:rPr>
        <w:t>WHAT ARE THE RAL AND RAC</w:t>
      </w:r>
      <w:r w:rsidR="00146D7F">
        <w:rPr>
          <w:rFonts w:ascii="Arial" w:eastAsia="Times New Roman" w:hAnsi="Arial" w:cs="Arial"/>
          <w:b/>
          <w:bCs/>
          <w:caps/>
          <w:color w:val="333333"/>
          <w:sz w:val="20"/>
          <w:szCs w:val="20"/>
        </w:rPr>
        <w:t xml:space="preserve"> variables?</w:t>
      </w:r>
      <w:r>
        <w:rPr>
          <w:rFonts w:ascii="Arial" w:eastAsia="Times New Roman" w:hAnsi="Arial" w:cs="Arial"/>
          <w:b/>
          <w:bCs/>
          <w:caps/>
          <w:color w:val="333333"/>
          <w:sz w:val="20"/>
          <w:szCs w:val="20"/>
        </w:rPr>
        <w:t xml:space="preserve"> HOW CAN I USE THEM?</w:t>
      </w:r>
      <w:r w:rsidR="00644D62" w:rsidRPr="00644D62">
        <w:rPr>
          <w:rFonts w:ascii="Arial" w:eastAsia="Times New Roman" w:hAnsi="Arial" w:cs="Arial"/>
          <w:color w:val="333333"/>
          <w:sz w:val="20"/>
          <w:szCs w:val="20"/>
        </w:rPr>
        <w:br/>
      </w:r>
      <w:bookmarkStart w:id="37" w:name="eligible"/>
      <w:bookmarkEnd w:id="37"/>
      <w:commentRangeEnd w:id="36"/>
      <w:r w:rsidR="0000603A">
        <w:rPr>
          <w:rStyle w:val="CommentReference"/>
        </w:rPr>
        <w:commentReference w:id="36"/>
      </w:r>
      <w:r w:rsidR="00095B2F" w:rsidRPr="00AB5351">
        <w:rPr>
          <w:rFonts w:ascii="Arial" w:eastAsia="Times New Roman" w:hAnsi="Arial" w:cs="Arial"/>
          <w:color w:val="333333"/>
          <w:sz w:val="20"/>
          <w:szCs w:val="20"/>
        </w:rPr>
        <w:t>RAL is an abbreviation for refund anticipation loan while RAC stands for refund anticipation check, products sold by most commercial tax preparers. Low-income taxpayers who claim the EITC represent the majority of the marketplace for both products.</w:t>
      </w:r>
    </w:p>
    <w:p w14:paraId="1C0095A1" w14:textId="77777777" w:rsidR="00B24422"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By purchasing a RAL, the tax filer assigns the proceeds of his/her tax refund to the preparer's bank partner, and the preparer arranges a loan for the taxpayer in the amount of his/her refund, net of fees for tax preparation and the loan itself. The bank makes the loan available to the taxpayer within 1-2 days, and the IRS typically delivers the taxpayer's refund to the bank within about 10 days. For this short-term loan, the taxpayer often pays fees in excess of $100 (in addition to the fees they pay to have their taxes prepared and filed), and incurs an implicit annual interest rate on the loan of 250 percent or higher.</w:t>
      </w:r>
    </w:p>
    <w:p w14:paraId="5D78F9FC" w14:textId="0F076244"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b/>
          <w:bCs/>
          <w:color w:val="333333"/>
          <w:sz w:val="20"/>
          <w:szCs w:val="20"/>
        </w:rPr>
        <w:t xml:space="preserve">Starting in Tax Year 2010, the IRS </w:t>
      </w:r>
      <w:r w:rsidR="00AC52CD">
        <w:rPr>
          <w:rFonts w:ascii="Arial" w:eastAsia="Times New Roman" w:hAnsi="Arial" w:cs="Arial"/>
          <w:b/>
          <w:bCs/>
          <w:color w:val="333333"/>
          <w:sz w:val="20"/>
          <w:szCs w:val="20"/>
        </w:rPr>
        <w:t>stopped providing</w:t>
      </w:r>
      <w:r w:rsidRPr="00AB5351">
        <w:rPr>
          <w:rFonts w:ascii="Arial" w:eastAsia="Times New Roman" w:hAnsi="Arial" w:cs="Arial"/>
          <w:b/>
          <w:bCs/>
          <w:color w:val="333333"/>
          <w:sz w:val="20"/>
          <w:szCs w:val="20"/>
        </w:rPr>
        <w:t xml:space="preserve"> commercial tax preparers with a "debt indicator," an indication of whether the taxpayer has outstanding debt. </w:t>
      </w:r>
      <w:r w:rsidRPr="008D5DE3">
        <w:rPr>
          <w:rFonts w:ascii="Arial" w:eastAsia="Times New Roman" w:hAnsi="Arial" w:cs="Arial"/>
          <w:b/>
          <w:bCs/>
          <w:color w:val="333333"/>
          <w:sz w:val="20"/>
          <w:szCs w:val="20"/>
        </w:rPr>
        <w:t>As a result, </w:t>
      </w:r>
      <w:hyperlink r:id="rId13" w:history="1">
        <w:r w:rsidRPr="008D5DE3">
          <w:rPr>
            <w:rFonts w:ascii="Arial" w:eastAsia="Times New Roman" w:hAnsi="Arial" w:cs="Arial"/>
            <w:b/>
            <w:bCs/>
            <w:color w:val="20558A"/>
            <w:sz w:val="20"/>
            <w:szCs w:val="20"/>
            <w:u w:val="single"/>
          </w:rPr>
          <w:t>research has shown</w:t>
        </w:r>
      </w:hyperlink>
      <w:r w:rsidRPr="008D5DE3">
        <w:rPr>
          <w:rFonts w:ascii="Arial" w:eastAsia="Times New Roman" w:hAnsi="Arial" w:cs="Arial"/>
          <w:b/>
          <w:bCs/>
          <w:color w:val="333333"/>
          <w:sz w:val="20"/>
          <w:szCs w:val="20"/>
        </w:rPr>
        <w:t> the number of returns requesting a RAL has dramatically decreased.</w:t>
      </w:r>
      <w:r w:rsidRPr="008D5DE3">
        <w:rPr>
          <w:rFonts w:ascii="Arial" w:eastAsia="Times New Roman" w:hAnsi="Arial" w:cs="Arial"/>
          <w:color w:val="333333"/>
          <w:sz w:val="20"/>
          <w:szCs w:val="20"/>
        </w:rPr>
        <w:t> In Tax Year 2007, 38 percent of EITC recipients using paid preparers requested RALs. By 2010, this percentage dropped to just over 5 percent.</w:t>
      </w:r>
    </w:p>
    <w:p w14:paraId="051B10BE" w14:textId="77777777"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As the use of RALs has declined, an increasing number of tax filers have requested RACs. With a RAC, instead of issuing a loan within 1-2 days, the bank opens a temporary bank account into which the IRS direct deposits the refund check. After the refund is deposited, the bank issues the consumer a paper check or prepaid debit card with the RAC proceeds and closes the temporary account. This process usually takes 7-15 days. Between Tax Year 2007 and 2010, the percentage of EITC recipients using paid preparers who requested RACs increased from 26 percent to 56 percent.</w:t>
      </w:r>
    </w:p>
    <w:p w14:paraId="7A5DF47B" w14:textId="77777777"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The </w:t>
      </w:r>
      <w:r w:rsidRPr="00AB5351">
        <w:rPr>
          <w:rFonts w:ascii="Arial" w:eastAsia="Times New Roman" w:hAnsi="Arial" w:cs="Arial"/>
          <w:b/>
          <w:bCs/>
          <w:color w:val="333333"/>
          <w:sz w:val="20"/>
          <w:szCs w:val="20"/>
        </w:rPr>
        <w:t>ral</w:t>
      </w:r>
      <w:r w:rsidRPr="00AB5351">
        <w:rPr>
          <w:rFonts w:ascii="Arial" w:eastAsia="Times New Roman" w:hAnsi="Arial" w:cs="Arial"/>
          <w:color w:val="333333"/>
          <w:sz w:val="20"/>
          <w:szCs w:val="20"/>
        </w:rPr>
        <w:t> variable in the database represents the number of returns for which the taxpayer requested a RAL. To determine the proportion of filers in your community who requested RALs, divide the </w:t>
      </w:r>
      <w:r w:rsidRPr="00AB5351">
        <w:rPr>
          <w:rFonts w:ascii="Arial" w:eastAsia="Times New Roman" w:hAnsi="Arial" w:cs="Arial"/>
          <w:b/>
          <w:bCs/>
          <w:color w:val="333333"/>
          <w:sz w:val="20"/>
          <w:szCs w:val="20"/>
        </w:rPr>
        <w:t>ral</w:t>
      </w:r>
      <w:r w:rsidRPr="00AB5351">
        <w:rPr>
          <w:rFonts w:ascii="Arial" w:eastAsia="Times New Roman" w:hAnsi="Arial" w:cs="Arial"/>
          <w:color w:val="333333"/>
          <w:sz w:val="20"/>
          <w:szCs w:val="20"/>
        </w:rPr>
        <w:t> field by the </w:t>
      </w:r>
      <w:r w:rsidRPr="00AB5351">
        <w:rPr>
          <w:rFonts w:ascii="Arial" w:eastAsia="Times New Roman" w:hAnsi="Arial" w:cs="Arial"/>
          <w:b/>
          <w:bCs/>
          <w:color w:val="333333"/>
          <w:sz w:val="20"/>
          <w:szCs w:val="20"/>
        </w:rPr>
        <w:t>ref</w:t>
      </w:r>
      <w:r w:rsidRPr="00AB5351">
        <w:rPr>
          <w:rFonts w:ascii="Arial" w:eastAsia="Times New Roman" w:hAnsi="Arial" w:cs="Arial"/>
          <w:color w:val="333333"/>
          <w:sz w:val="20"/>
          <w:szCs w:val="20"/>
        </w:rPr>
        <w:t> field for the tax year selected. To determine the proportion of filers requesting RACs in a given year, divide the </w:t>
      </w:r>
      <w:r w:rsidRPr="00AB5351">
        <w:rPr>
          <w:rFonts w:ascii="Arial" w:eastAsia="Times New Roman" w:hAnsi="Arial" w:cs="Arial"/>
          <w:b/>
          <w:bCs/>
          <w:color w:val="333333"/>
          <w:sz w:val="20"/>
          <w:szCs w:val="20"/>
        </w:rPr>
        <w:t>rac</w:t>
      </w:r>
      <w:r w:rsidRPr="00AB5351">
        <w:rPr>
          <w:rFonts w:ascii="Arial" w:eastAsia="Times New Roman" w:hAnsi="Arial" w:cs="Arial"/>
          <w:color w:val="333333"/>
          <w:sz w:val="20"/>
          <w:szCs w:val="20"/>
        </w:rPr>
        <w:t> field by the </w:t>
      </w:r>
      <w:r w:rsidRPr="00AB5351">
        <w:rPr>
          <w:rFonts w:ascii="Arial" w:eastAsia="Times New Roman" w:hAnsi="Arial" w:cs="Arial"/>
          <w:b/>
          <w:bCs/>
          <w:color w:val="333333"/>
          <w:sz w:val="20"/>
          <w:szCs w:val="20"/>
        </w:rPr>
        <w:t>ref</w:t>
      </w:r>
      <w:r w:rsidRPr="00AB5351">
        <w:rPr>
          <w:rFonts w:ascii="Arial" w:eastAsia="Times New Roman" w:hAnsi="Arial" w:cs="Arial"/>
          <w:color w:val="333333"/>
          <w:sz w:val="20"/>
          <w:szCs w:val="20"/>
        </w:rPr>
        <w:t> variable.</w:t>
      </w:r>
    </w:p>
    <w:p w14:paraId="0178FA04" w14:textId="77777777" w:rsidR="00095B2F"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 xml:space="preserve">To estimate how much money EITC filers in your community are spending on RALs and RACs, investigate what local firms charge for the service. Ask local taxpayers who have received the EITC and purchased a refund product in the past if they'd be willing to share their documentation with you. Often these products are referred to familiarly as "rapid refund" or "fast cash" products. Typically, tax preparers </w:t>
      </w:r>
      <w:r w:rsidRPr="00AB5351">
        <w:rPr>
          <w:rFonts w:ascii="Arial" w:eastAsia="Times New Roman" w:hAnsi="Arial" w:cs="Arial"/>
          <w:color w:val="333333"/>
          <w:sz w:val="20"/>
          <w:szCs w:val="20"/>
        </w:rPr>
        <w:lastRenderedPageBreak/>
        <w:t>and their bank partners charge a fee for the RAL that is based on the size of the anticipated refund, plus additional flat "documentation" or "loan preparation" fees. With information on the average price for these products in your community, and the number of RALs and RACs requested by EITC filers in years past, you can estimate the amount that low-income filers in your community spend on these high-cost refund products.</w:t>
      </w:r>
    </w:p>
    <w:p w14:paraId="191C0B27" w14:textId="77777777" w:rsidR="00B22705" w:rsidRPr="00B22705" w:rsidRDefault="00867275" w:rsidP="00B22705">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63E48446" w14:textId="77777777" w:rsidR="00644D62" w:rsidRPr="00644D62" w:rsidRDefault="00644D62" w:rsidP="00644D62">
      <w:pPr>
        <w:spacing w:after="240" w:line="285" w:lineRule="atLeast"/>
        <w:rPr>
          <w:rFonts w:ascii="Arial" w:eastAsia="Times New Roman" w:hAnsi="Arial" w:cs="Arial"/>
          <w:color w:val="333333"/>
          <w:sz w:val="20"/>
          <w:szCs w:val="20"/>
        </w:rPr>
      </w:pPr>
      <w:bookmarkStart w:id="38" w:name="uptake"/>
      <w:r w:rsidRPr="00644D62">
        <w:rPr>
          <w:rFonts w:ascii="Arial" w:eastAsia="Times New Roman" w:hAnsi="Arial" w:cs="Arial"/>
          <w:b/>
          <w:bCs/>
          <w:caps/>
          <w:color w:val="333333"/>
          <w:sz w:val="20"/>
          <w:szCs w:val="20"/>
        </w:rPr>
        <w:t>HOW MANY PEOPLE IN MY COMMUNITY ARE ELIGIBLE FOR THE EITC, BUT DON'T RECEIVE IT? WHAT'S THE AMOUNT THAT IS "LEFT ON THE TABLE" AS A RESULT?</w:t>
      </w:r>
      <w:bookmarkEnd w:id="38"/>
      <w:r w:rsidRPr="00644D62">
        <w:rPr>
          <w:rFonts w:ascii="Arial" w:eastAsia="Times New Roman" w:hAnsi="Arial" w:cs="Arial"/>
          <w:color w:val="333333"/>
          <w:sz w:val="20"/>
          <w:szCs w:val="20"/>
        </w:rPr>
        <w:br/>
        <w:t>The best available research by the IRS and other scholars suggests that between 80 and 85 percent of tax filers who are eligible for the EITC claim the credit. That participation rate exceeds rates for other well-known income support programs like Food Stamps and TANF cash assistance. However, because the EITC can provide a family with such a significant cash infusion, and because a broader range of working families are eligible for the credit than for other means-tested programs, local organizations are devoting significant effort to alerting potentially eligible families about how to claim the EITC.</w:t>
      </w:r>
    </w:p>
    <w:p w14:paraId="50B3641B"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The IRS continues to work on research methods that will provide better estimates on participation rates in the EITC at a small-area level. (For a detailed explanation of the issues involved in arriving at such estimates, see: </w:t>
      </w:r>
      <w:hyperlink r:id="rId14" w:history="1">
        <w:r w:rsidRPr="00644D62">
          <w:rPr>
            <w:rFonts w:ascii="Arial" w:eastAsia="Times New Roman" w:hAnsi="Arial" w:cs="Arial"/>
            <w:color w:val="20558A"/>
            <w:sz w:val="20"/>
            <w:szCs w:val="20"/>
            <w:u w:val="single"/>
          </w:rPr>
          <w:t>Earned Income Credit Participation—What We (Don't) Know</w:t>
        </w:r>
      </w:hyperlink>
      <w:r w:rsidRPr="00644D62">
        <w:rPr>
          <w:rFonts w:ascii="Arial" w:eastAsia="Times New Roman" w:hAnsi="Arial" w:cs="Arial"/>
          <w:color w:val="333333"/>
          <w:sz w:val="20"/>
          <w:szCs w:val="20"/>
        </w:rPr>
        <w:t>) In the interim, because the actual population that claims the EITC changes so much from year to year (one-third of filers who claimed the credit in any given year did not claim it the prior year), and because some families will inevitably miss out on the credit despite the best outreach efforts, the total number of eligible families not claiming the credit in your community may not provide the most useful benchmark for judging outreach efforts.</w:t>
      </w:r>
    </w:p>
    <w:p w14:paraId="0D144CE8"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A more useful approach might be to ask, if you were able to increase the number of eligible filers in your area who claim the credit by 5 percent, how many additional workers and families would benefit, and how many additional EITC dollars would flow into your community? The participation gap is likely to be larger in communities that have more: very low-income working families (incomes under $10,000); low-income Hispanic families and families whose first language is not English; and families with more than two children. Eligible members of these groups have been found to claim the credit at lower rates than the national average. If your community has large numbers of these types of families, you may have the opportunity to raise the number of families claiming the credit by perhaps as much as 10 percent. To calculate the potential additional number of eligible filers, simply multiply the </w:t>
      </w:r>
      <w:r w:rsidRPr="00644D62">
        <w:rPr>
          <w:rFonts w:ascii="Arial" w:eastAsia="Times New Roman" w:hAnsi="Arial" w:cs="Arial"/>
          <w:b/>
          <w:bCs/>
          <w:color w:val="333333"/>
          <w:sz w:val="20"/>
          <w:szCs w:val="20"/>
        </w:rPr>
        <w:t>eic</w:t>
      </w:r>
      <w:r w:rsidRPr="00644D62">
        <w:rPr>
          <w:rFonts w:ascii="Arial" w:eastAsia="Times New Roman" w:hAnsi="Arial" w:cs="Arial"/>
          <w:color w:val="333333"/>
          <w:sz w:val="20"/>
          <w:szCs w:val="20"/>
        </w:rPr>
        <w:t> value for the most recent year by 5 percent to 10 percent.</w:t>
      </w:r>
    </w:p>
    <w:p w14:paraId="5ED725BD"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Number of EITC-eligible non-filers that an effective outreach campaign could encourage to file = </w:t>
      </w:r>
      <w:r w:rsidRPr="00644D62">
        <w:rPr>
          <w:rFonts w:ascii="Arial" w:eastAsia="Times New Roman" w:hAnsi="Arial" w:cs="Arial"/>
          <w:b/>
          <w:bCs/>
          <w:color w:val="333333"/>
          <w:sz w:val="20"/>
          <w:szCs w:val="20"/>
        </w:rPr>
        <w:t>eic x 5% to 10%</w:t>
      </w:r>
    </w:p>
    <w:p w14:paraId="7ECFAC1B"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Research also suggests that eligible filers who fail to claim the credit are typically eligible for somewhat smaller credits on average than those filers who do claim the credit. To calculate the potential economic benefit for these families and your community, multiply the average EITC in your community (</w:t>
      </w:r>
      <w:r w:rsidRPr="00644D62">
        <w:rPr>
          <w:rFonts w:ascii="Arial" w:eastAsia="Times New Roman" w:hAnsi="Arial" w:cs="Arial"/>
          <w:b/>
          <w:bCs/>
          <w:color w:val="333333"/>
          <w:sz w:val="20"/>
          <w:szCs w:val="20"/>
        </w:rPr>
        <w:t>eicam</w:t>
      </w:r>
      <w:r w:rsidRPr="00644D62">
        <w:rPr>
          <w:rFonts w:ascii="Arial" w:eastAsia="Times New Roman" w:hAnsi="Arial" w:cs="Arial"/>
          <w:color w:val="333333"/>
          <w:sz w:val="20"/>
          <w:szCs w:val="20"/>
        </w:rPr>
        <w:t> divided by </w:t>
      </w:r>
      <w:r w:rsidRPr="00644D62">
        <w:rPr>
          <w:rFonts w:ascii="Arial" w:eastAsia="Times New Roman" w:hAnsi="Arial" w:cs="Arial"/>
          <w:b/>
          <w:bCs/>
          <w:color w:val="333333"/>
          <w:sz w:val="20"/>
          <w:szCs w:val="20"/>
        </w:rPr>
        <w:t>eic</w:t>
      </w:r>
      <w:r w:rsidRPr="00644D62">
        <w:rPr>
          <w:rFonts w:ascii="Arial" w:eastAsia="Times New Roman" w:hAnsi="Arial" w:cs="Arial"/>
          <w:color w:val="333333"/>
          <w:sz w:val="20"/>
          <w:szCs w:val="20"/>
        </w:rPr>
        <w:t>) by 50 percent, and multiply the result by the estimated number of additional eligible filers you hope to reach:</w:t>
      </w:r>
    </w:p>
    <w:p w14:paraId="000A8FF5"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EITC dollars that an outreach campaign could add to families and the community = </w:t>
      </w:r>
      <w:r w:rsidRPr="00644D62">
        <w:rPr>
          <w:rFonts w:ascii="Arial" w:eastAsia="Times New Roman" w:hAnsi="Arial" w:cs="Arial"/>
          <w:b/>
          <w:bCs/>
          <w:color w:val="333333"/>
          <w:sz w:val="20"/>
          <w:szCs w:val="20"/>
        </w:rPr>
        <w:t>eic x 5% to 10% x (eicam /eic) x 50% = eicam x 2.5% to 5%</w:t>
      </w:r>
    </w:p>
    <w:p w14:paraId="30415F21" w14:textId="70451A2B" w:rsidR="00644D62" w:rsidRPr="00644D62" w:rsidRDefault="00644D62" w:rsidP="00124319">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 xml:space="preserve">Finally, the introduction of the Additional Child Tax Credit (ACTC)—the refundable version of the Child Tax Credit (CTC)—increases the refund amounts available to many EITC-eligible filers. National figures show that taxpayers claimed </w:t>
      </w:r>
      <w:r w:rsidR="008569B3">
        <w:rPr>
          <w:rFonts w:ascii="Arial" w:eastAsia="Times New Roman" w:hAnsi="Arial" w:cs="Arial"/>
          <w:color w:val="333333"/>
          <w:sz w:val="20"/>
          <w:szCs w:val="20"/>
        </w:rPr>
        <w:t xml:space="preserve">nearly </w:t>
      </w:r>
      <w:r w:rsidRPr="00124319">
        <w:rPr>
          <w:rFonts w:ascii="Arial" w:eastAsia="Times New Roman" w:hAnsi="Arial" w:cs="Arial"/>
          <w:color w:val="333333"/>
          <w:sz w:val="20"/>
          <w:szCs w:val="20"/>
        </w:rPr>
        <w:t>$2</w:t>
      </w:r>
      <w:r w:rsidR="009E1726" w:rsidRPr="00124319">
        <w:rPr>
          <w:rFonts w:ascii="Arial" w:eastAsia="Times New Roman" w:hAnsi="Arial" w:cs="Arial"/>
          <w:color w:val="333333"/>
          <w:sz w:val="20"/>
          <w:szCs w:val="20"/>
        </w:rPr>
        <w:t>6</w:t>
      </w:r>
      <w:r w:rsidRPr="00124319">
        <w:rPr>
          <w:rFonts w:ascii="Arial" w:eastAsia="Times New Roman" w:hAnsi="Arial" w:cs="Arial"/>
          <w:color w:val="333333"/>
          <w:sz w:val="20"/>
          <w:szCs w:val="20"/>
        </w:rPr>
        <w:t xml:space="preserve"> </w:t>
      </w:r>
      <w:r w:rsidR="009E1726" w:rsidRPr="00124319">
        <w:rPr>
          <w:rFonts w:ascii="Arial" w:eastAsia="Times New Roman" w:hAnsi="Arial" w:cs="Arial"/>
          <w:color w:val="333333"/>
          <w:sz w:val="20"/>
          <w:szCs w:val="20"/>
        </w:rPr>
        <w:t>billion in ACTC in Tax Year 201</w:t>
      </w:r>
      <w:r w:rsidR="00124319" w:rsidRPr="00124319">
        <w:rPr>
          <w:rFonts w:ascii="Arial" w:eastAsia="Times New Roman" w:hAnsi="Arial" w:cs="Arial"/>
          <w:color w:val="333333"/>
          <w:sz w:val="20"/>
          <w:szCs w:val="20"/>
        </w:rPr>
        <w:t>3</w:t>
      </w:r>
      <w:r w:rsidRPr="00124319">
        <w:rPr>
          <w:rFonts w:ascii="Arial" w:eastAsia="Times New Roman" w:hAnsi="Arial" w:cs="Arial"/>
          <w:color w:val="333333"/>
          <w:sz w:val="20"/>
          <w:szCs w:val="20"/>
        </w:rPr>
        <w:t>, with over 7</w:t>
      </w:r>
      <w:r w:rsidR="00124319" w:rsidRPr="00124319">
        <w:rPr>
          <w:rFonts w:ascii="Arial" w:eastAsia="Times New Roman" w:hAnsi="Arial" w:cs="Arial"/>
          <w:color w:val="333333"/>
          <w:sz w:val="20"/>
          <w:szCs w:val="20"/>
        </w:rPr>
        <w:t>5</w:t>
      </w:r>
      <w:r w:rsidRPr="00124319">
        <w:rPr>
          <w:rFonts w:ascii="Arial" w:eastAsia="Times New Roman" w:hAnsi="Arial" w:cs="Arial"/>
          <w:color w:val="333333"/>
          <w:sz w:val="20"/>
          <w:szCs w:val="20"/>
        </w:rPr>
        <w:t xml:space="preserve"> percent of those dollars ($</w:t>
      </w:r>
      <w:r w:rsidR="009E1726" w:rsidRPr="00124319">
        <w:rPr>
          <w:rFonts w:ascii="Arial" w:eastAsia="Times New Roman" w:hAnsi="Arial" w:cs="Arial"/>
          <w:color w:val="333333"/>
          <w:sz w:val="20"/>
          <w:szCs w:val="20"/>
        </w:rPr>
        <w:t>20</w:t>
      </w:r>
      <w:r w:rsidR="002242D7" w:rsidRPr="00124319">
        <w:rPr>
          <w:rFonts w:ascii="Arial" w:eastAsia="Times New Roman" w:hAnsi="Arial" w:cs="Arial"/>
          <w:color w:val="333333"/>
          <w:sz w:val="20"/>
          <w:szCs w:val="20"/>
        </w:rPr>
        <w:t xml:space="preserve"> billion) going to EITC filers.</w:t>
      </w:r>
      <w:r w:rsidR="002242D7">
        <w:rPr>
          <w:rFonts w:ascii="Arial" w:eastAsia="Times New Roman" w:hAnsi="Arial" w:cs="Arial"/>
          <w:color w:val="333333"/>
          <w:sz w:val="20"/>
          <w:szCs w:val="20"/>
        </w:rPr>
        <w:t xml:space="preserve"> Users</w:t>
      </w:r>
      <w:r w:rsidRPr="00644D62">
        <w:rPr>
          <w:rFonts w:ascii="Arial" w:eastAsia="Times New Roman" w:hAnsi="Arial" w:cs="Arial"/>
          <w:color w:val="333333"/>
          <w:sz w:val="20"/>
          <w:szCs w:val="20"/>
        </w:rPr>
        <w:t xml:space="preserve"> can calculate the relative contribution of the ACTC to taxpayers' refunds by comparing the </w:t>
      </w:r>
      <w:r w:rsidRPr="00644D62">
        <w:rPr>
          <w:rFonts w:ascii="Arial" w:eastAsia="Times New Roman" w:hAnsi="Arial" w:cs="Arial"/>
          <w:b/>
          <w:bCs/>
          <w:color w:val="333333"/>
          <w:sz w:val="20"/>
          <w:szCs w:val="20"/>
        </w:rPr>
        <w:t>actcam</w:t>
      </w:r>
      <w:r w:rsidRPr="00644D62">
        <w:rPr>
          <w:rFonts w:ascii="Arial" w:eastAsia="Times New Roman" w:hAnsi="Arial" w:cs="Arial"/>
          <w:color w:val="333333"/>
          <w:sz w:val="20"/>
          <w:szCs w:val="20"/>
        </w:rPr>
        <w:t> and</w:t>
      </w:r>
      <w:r w:rsidR="002242D7">
        <w:rPr>
          <w:rFonts w:ascii="Arial" w:eastAsia="Times New Roman" w:hAnsi="Arial" w:cs="Arial"/>
          <w:color w:val="333333"/>
          <w:sz w:val="20"/>
          <w:szCs w:val="20"/>
        </w:rPr>
        <w:t xml:space="preserve"> </w:t>
      </w:r>
      <w:r w:rsidRPr="00644D62">
        <w:rPr>
          <w:rFonts w:ascii="Arial" w:eastAsia="Times New Roman" w:hAnsi="Arial" w:cs="Arial"/>
          <w:b/>
          <w:bCs/>
          <w:color w:val="333333"/>
          <w:sz w:val="20"/>
          <w:szCs w:val="20"/>
        </w:rPr>
        <w:t>refam</w:t>
      </w:r>
      <w:r w:rsidRPr="00644D62">
        <w:rPr>
          <w:rFonts w:ascii="Arial" w:eastAsia="Times New Roman" w:hAnsi="Arial" w:cs="Arial"/>
          <w:color w:val="333333"/>
          <w:sz w:val="20"/>
          <w:szCs w:val="20"/>
        </w:rPr>
        <w:t> variables n the selected geography</w:t>
      </w:r>
      <w:r w:rsidR="002242D7">
        <w:rPr>
          <w:rFonts w:ascii="Arial" w:eastAsia="Times New Roman" w:hAnsi="Arial" w:cs="Arial"/>
          <w:color w:val="333333"/>
          <w:sz w:val="20"/>
          <w:szCs w:val="20"/>
        </w:rPr>
        <w:t>.</w:t>
      </w:r>
    </w:p>
    <w:p w14:paraId="56EB4683" w14:textId="77777777" w:rsid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Note that these estimates would provide you with the potential impact on a one-year basis, and would not take into account broader factors that also influence the number of filers in a particular community who receive the credit, including: population growth/decline; changing employment and wage levels; and increases and decreases in the number of children living at home. At the same time, because they represent only one-year estimates, longer-range plans should take into account that these potential economic benefits would recur on an annual basis.</w:t>
      </w:r>
    </w:p>
    <w:p w14:paraId="1AFCE8AF" w14:textId="77777777" w:rsidR="00B22705" w:rsidRPr="00B22705" w:rsidRDefault="00867275" w:rsidP="00B22705">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5D3499AF" w14:textId="77777777" w:rsidR="00644D62" w:rsidRDefault="00644D62" w:rsidP="00644D62">
      <w:pPr>
        <w:spacing w:after="240" w:line="285" w:lineRule="atLeast"/>
        <w:rPr>
          <w:rFonts w:ascii="Arial" w:eastAsia="Times New Roman" w:hAnsi="Arial" w:cs="Arial"/>
          <w:color w:val="333333"/>
          <w:sz w:val="20"/>
          <w:szCs w:val="20"/>
        </w:rPr>
      </w:pPr>
      <w:bookmarkStart w:id="39" w:name="impact"/>
      <w:bookmarkStart w:id="40" w:name="local"/>
      <w:bookmarkEnd w:id="39"/>
      <w:bookmarkEnd w:id="40"/>
      <w:r w:rsidRPr="00644D62">
        <w:rPr>
          <w:rFonts w:ascii="Arial" w:eastAsia="Times New Roman" w:hAnsi="Arial" w:cs="Arial"/>
          <w:b/>
          <w:bCs/>
          <w:caps/>
          <w:color w:val="333333"/>
          <w:sz w:val="20"/>
          <w:szCs w:val="20"/>
        </w:rPr>
        <w:t>CAN I USE THESE DATA TO CHARACTERIZE THE TOTAL ECONOMIC IMPACT THAT EITC DOLLARS HAVE IN MY LOCAL ECONOMY?</w:t>
      </w:r>
      <w:r w:rsidRPr="00644D62">
        <w:rPr>
          <w:rFonts w:ascii="Arial" w:eastAsia="Times New Roman" w:hAnsi="Arial" w:cs="Arial"/>
          <w:color w:val="333333"/>
          <w:sz w:val="20"/>
          <w:szCs w:val="20"/>
        </w:rPr>
        <w:br/>
        <w:t>Economists often describe the total economic impact of a fiscal injection such as the EITC into a local economy through the use of an "economic multiplier." The multiplier represents the factor by which total economic output resulting from the initial investment exceeds that investment, due to the additional economic activity it spurs. The multiplier in any given local economy depends on the interdependence of its different sectors, so it may vary widely from community to community. One example of research on the total economic impact of EITC dollars, for the city of </w:t>
      </w:r>
      <w:hyperlink r:id="rId15" w:tgtFrame="new" w:history="1">
        <w:r w:rsidRPr="00644D62">
          <w:rPr>
            <w:rFonts w:ascii="Arial" w:eastAsia="Times New Roman" w:hAnsi="Arial" w:cs="Arial"/>
            <w:color w:val="20558A"/>
            <w:sz w:val="20"/>
            <w:szCs w:val="20"/>
            <w:u w:val="single"/>
          </w:rPr>
          <w:t>San Antonio</w:t>
        </w:r>
      </w:hyperlink>
      <w:r w:rsidRPr="00644D62">
        <w:rPr>
          <w:rFonts w:ascii="Arial" w:eastAsia="Times New Roman" w:hAnsi="Arial" w:cs="Arial"/>
          <w:color w:val="333333"/>
          <w:sz w:val="20"/>
          <w:szCs w:val="20"/>
        </w:rPr>
        <w:t>, found that refunded EITC dollars spent in the local economy would generate a total economic impact 58 percent larger than those initial expenditures.</w:t>
      </w:r>
    </w:p>
    <w:p w14:paraId="45F8A4AB" w14:textId="77777777" w:rsidR="0051079E" w:rsidRPr="007C69F7" w:rsidRDefault="00867275" w:rsidP="007C69F7">
      <w:pPr>
        <w:spacing w:after="240" w:line="285" w:lineRule="atLeast"/>
        <w:rPr>
          <w:rFonts w:ascii="Arial" w:eastAsia="Times New Roman" w:hAnsi="Arial" w:cs="Arial"/>
          <w:color w:val="333333"/>
          <w:sz w:val="20"/>
          <w:szCs w:val="20"/>
        </w:rPr>
      </w:pPr>
      <w:hyperlink w:anchor="eitcquestions" w:history="1">
        <w:r w:rsidR="00D43D17" w:rsidRPr="00B22705">
          <w:rPr>
            <w:rStyle w:val="Hyperlink"/>
            <w:rFonts w:ascii="Arial" w:eastAsia="Times New Roman" w:hAnsi="Arial" w:cs="Arial"/>
            <w:sz w:val="20"/>
            <w:szCs w:val="20"/>
          </w:rPr>
          <w:t>[Return to top]</w:t>
        </w:r>
      </w:hyperlink>
    </w:p>
    <w:sectPr w:rsidR="0051079E" w:rsidRPr="007C69F7" w:rsidSect="00B62A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lizabeth Kneebone" w:date="2016-12-12T10:03:00Z" w:initials="EK">
    <w:p w14:paraId="757EBBB2" w14:textId="77777777" w:rsidR="008D5DE3" w:rsidRDefault="008D5DE3" w:rsidP="008D5DE3">
      <w:pPr>
        <w:pStyle w:val="CommentText"/>
      </w:pPr>
      <w:r>
        <w:rPr>
          <w:rStyle w:val="CommentReference"/>
        </w:rPr>
        <w:annotationRef/>
      </w:r>
      <w:r>
        <w:t>Insert email hyperlink</w:t>
      </w:r>
    </w:p>
  </w:comment>
  <w:comment w:id="6" w:author="Elizabeth Kneebone" w:date="2016-12-12T10:03:00Z" w:initials="EK">
    <w:p w14:paraId="0FAA81A2" w14:textId="1916C3F6" w:rsidR="008F6078" w:rsidRDefault="008F6078">
      <w:pPr>
        <w:pStyle w:val="CommentText"/>
      </w:pPr>
      <w:r>
        <w:rPr>
          <w:rStyle w:val="CommentReference"/>
        </w:rPr>
        <w:annotationRef/>
      </w:r>
      <w:r>
        <w:t>Insert email hyperlink</w:t>
      </w:r>
    </w:p>
  </w:comment>
  <w:comment w:id="17" w:author="Elizabeth Kneebone" w:date="2016-12-12T10:15:00Z" w:initials="EK">
    <w:p w14:paraId="0AAC7D6C" w14:textId="665CD882" w:rsidR="0069718B" w:rsidRDefault="0069718B">
      <w:pPr>
        <w:pStyle w:val="CommentText"/>
      </w:pPr>
      <w:r>
        <w:rPr>
          <w:rStyle w:val="CommentReference"/>
        </w:rPr>
        <w:annotationRef/>
      </w:r>
      <w:r>
        <w:t>Insert email hyperlink</w:t>
      </w:r>
    </w:p>
  </w:comment>
  <w:comment w:id="24" w:author="Cecile Murray" w:date="2016-12-09T11:24:00Z" w:initials="CM">
    <w:p w14:paraId="517C686F" w14:textId="625D397A" w:rsidR="00B51D36" w:rsidRDefault="00B51D36">
      <w:pPr>
        <w:pStyle w:val="CommentText"/>
      </w:pPr>
      <w:r>
        <w:rPr>
          <w:rStyle w:val="CommentReference"/>
        </w:rPr>
        <w:annotationRef/>
      </w:r>
      <w:r>
        <w:t>I deleted the variables no longer included in the database.</w:t>
      </w:r>
    </w:p>
  </w:comment>
  <w:comment w:id="27" w:author="Elizabeth Kneebone" w:date="2016-12-12T11:41:00Z" w:initials="EK">
    <w:p w14:paraId="76340FD0" w14:textId="464F8C55" w:rsidR="00F14367" w:rsidRDefault="00F14367">
      <w:pPr>
        <w:pStyle w:val="CommentText"/>
      </w:pPr>
      <w:r>
        <w:rPr>
          <w:rStyle w:val="CommentReference"/>
        </w:rPr>
        <w:annotationRef/>
      </w:r>
      <w:r w:rsidR="007A1A60">
        <w:rPr>
          <w:noProof/>
        </w:rPr>
        <w:t>Can you find an updated link for this?</w:t>
      </w:r>
    </w:p>
  </w:comment>
  <w:comment w:id="36" w:author="Cecile Murray" w:date="2016-12-12T13:12:00Z" w:initials="CM">
    <w:p w14:paraId="723EE896" w14:textId="52017D20" w:rsidR="0000603A" w:rsidRDefault="0000603A">
      <w:pPr>
        <w:pStyle w:val="CommentText"/>
      </w:pPr>
      <w:r>
        <w:rPr>
          <w:rStyle w:val="CommentReference"/>
        </w:rPr>
        <w:annotationRef/>
      </w:r>
      <w:r>
        <w:t>Is there a spot somewhere in here to address this year’s increase in RALs? It seems helpful to make sure that the story here reflects that reality.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7EBBB2" w15:done="1"/>
  <w15:commentEx w15:paraId="0FAA81A2" w15:done="1"/>
  <w15:commentEx w15:paraId="0AAC7D6C" w15:done="1"/>
  <w15:commentEx w15:paraId="517C686F" w15:done="1"/>
  <w15:commentEx w15:paraId="76340FD0" w15:done="1"/>
  <w15:commentEx w15:paraId="723EE89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1B361" w14:textId="77777777" w:rsidR="00120951" w:rsidRDefault="00120951" w:rsidP="00120951">
      <w:pPr>
        <w:spacing w:after="0" w:line="240" w:lineRule="auto"/>
      </w:pPr>
      <w:r>
        <w:separator/>
      </w:r>
    </w:p>
  </w:endnote>
  <w:endnote w:type="continuationSeparator" w:id="0">
    <w:p w14:paraId="0831E420" w14:textId="77777777" w:rsidR="00120951" w:rsidRDefault="00120951" w:rsidP="001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A5E8C" w14:textId="77777777" w:rsidR="00120951" w:rsidRDefault="00120951" w:rsidP="00120951">
      <w:pPr>
        <w:spacing w:after="0" w:line="240" w:lineRule="auto"/>
      </w:pPr>
      <w:r>
        <w:separator/>
      </w:r>
    </w:p>
  </w:footnote>
  <w:footnote w:type="continuationSeparator" w:id="0">
    <w:p w14:paraId="1CECCEC2" w14:textId="77777777" w:rsidR="00120951" w:rsidRDefault="00120951" w:rsidP="0012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06D"/>
    <w:multiLevelType w:val="hybridMultilevel"/>
    <w:tmpl w:val="566261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71B5838"/>
    <w:multiLevelType w:val="multilevel"/>
    <w:tmpl w:val="6E0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15E6"/>
    <w:multiLevelType w:val="multilevel"/>
    <w:tmpl w:val="A7F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6464C"/>
    <w:multiLevelType w:val="multilevel"/>
    <w:tmpl w:val="222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3D93"/>
    <w:multiLevelType w:val="multilevel"/>
    <w:tmpl w:val="DD9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41F2E"/>
    <w:multiLevelType w:val="multilevel"/>
    <w:tmpl w:val="BFF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46289"/>
    <w:multiLevelType w:val="hybridMultilevel"/>
    <w:tmpl w:val="FFB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F0639"/>
    <w:multiLevelType w:val="multilevel"/>
    <w:tmpl w:val="BF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37304"/>
    <w:multiLevelType w:val="hybridMultilevel"/>
    <w:tmpl w:val="6F5A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D20AF"/>
    <w:multiLevelType w:val="multilevel"/>
    <w:tmpl w:val="1CC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7"/>
  </w:num>
  <w:num w:numId="6">
    <w:abstractNumId w:val="2"/>
  </w:num>
  <w:num w:numId="7">
    <w:abstractNumId w:val="9"/>
  </w:num>
  <w:num w:numId="8">
    <w:abstractNumId w:val="6"/>
  </w:num>
  <w:num w:numId="9">
    <w:abstractNumId w:val="8"/>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cile Murray">
    <w15:presenceInfo w15:providerId="AD" w15:userId="S-1-5-21-941978686-1815096360-3273509800-48866"/>
  </w15:person>
  <w15:person w15:author="Elizabeth Kneebone">
    <w15:presenceInfo w15:providerId="AD" w15:userId="S-1-5-21-941978686-1815096360-3273509800-3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62"/>
    <w:rsid w:val="0000603A"/>
    <w:rsid w:val="00036781"/>
    <w:rsid w:val="00074299"/>
    <w:rsid w:val="0008449F"/>
    <w:rsid w:val="00095B2F"/>
    <w:rsid w:val="000B2FB6"/>
    <w:rsid w:val="001079F0"/>
    <w:rsid w:val="00110BEA"/>
    <w:rsid w:val="00120951"/>
    <w:rsid w:val="00124319"/>
    <w:rsid w:val="00146272"/>
    <w:rsid w:val="00146D7F"/>
    <w:rsid w:val="00162351"/>
    <w:rsid w:val="00192194"/>
    <w:rsid w:val="001C4900"/>
    <w:rsid w:val="001D6056"/>
    <w:rsid w:val="002242D7"/>
    <w:rsid w:val="00240DAD"/>
    <w:rsid w:val="00253CE1"/>
    <w:rsid w:val="0026041A"/>
    <w:rsid w:val="00396BDE"/>
    <w:rsid w:val="003E719A"/>
    <w:rsid w:val="003F4A71"/>
    <w:rsid w:val="003F5D22"/>
    <w:rsid w:val="0048052D"/>
    <w:rsid w:val="004A068C"/>
    <w:rsid w:val="004D1F79"/>
    <w:rsid w:val="0051079E"/>
    <w:rsid w:val="00521008"/>
    <w:rsid w:val="00544AB2"/>
    <w:rsid w:val="005671DD"/>
    <w:rsid w:val="005910A6"/>
    <w:rsid w:val="005B34FA"/>
    <w:rsid w:val="00636870"/>
    <w:rsid w:val="00644D62"/>
    <w:rsid w:val="0069718B"/>
    <w:rsid w:val="006A1492"/>
    <w:rsid w:val="006A4F1F"/>
    <w:rsid w:val="007332B2"/>
    <w:rsid w:val="00751FC0"/>
    <w:rsid w:val="007A1A60"/>
    <w:rsid w:val="007A2717"/>
    <w:rsid w:val="007C69F7"/>
    <w:rsid w:val="008169B8"/>
    <w:rsid w:val="00842AB3"/>
    <w:rsid w:val="008569B3"/>
    <w:rsid w:val="00867275"/>
    <w:rsid w:val="008D5DE3"/>
    <w:rsid w:val="008E4C69"/>
    <w:rsid w:val="008F6078"/>
    <w:rsid w:val="00932CE6"/>
    <w:rsid w:val="00966AEA"/>
    <w:rsid w:val="00982DDD"/>
    <w:rsid w:val="009879F2"/>
    <w:rsid w:val="009C0D0B"/>
    <w:rsid w:val="009E1726"/>
    <w:rsid w:val="00A25C89"/>
    <w:rsid w:val="00A966AA"/>
    <w:rsid w:val="00AA2AF8"/>
    <w:rsid w:val="00AA7752"/>
    <w:rsid w:val="00AC52CD"/>
    <w:rsid w:val="00AF3EDB"/>
    <w:rsid w:val="00AF59FD"/>
    <w:rsid w:val="00B21D4F"/>
    <w:rsid w:val="00B22705"/>
    <w:rsid w:val="00B24422"/>
    <w:rsid w:val="00B51D36"/>
    <w:rsid w:val="00B62A05"/>
    <w:rsid w:val="00C172A6"/>
    <w:rsid w:val="00C36F07"/>
    <w:rsid w:val="00CA38DE"/>
    <w:rsid w:val="00D43D17"/>
    <w:rsid w:val="00D6773A"/>
    <w:rsid w:val="00D80D63"/>
    <w:rsid w:val="00D94DBE"/>
    <w:rsid w:val="00DC7387"/>
    <w:rsid w:val="00DF3B49"/>
    <w:rsid w:val="00E00DF0"/>
    <w:rsid w:val="00E255AD"/>
    <w:rsid w:val="00E818A0"/>
    <w:rsid w:val="00EC7C2D"/>
    <w:rsid w:val="00ED1D9E"/>
    <w:rsid w:val="00F14367"/>
    <w:rsid w:val="00F23126"/>
    <w:rsid w:val="00F40643"/>
    <w:rsid w:val="00F40947"/>
    <w:rsid w:val="00FB3CC7"/>
    <w:rsid w:val="00FE0777"/>
    <w:rsid w:val="00FE13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3564"/>
  <w15:docId w15:val="{5E4D2F1C-47B9-4E53-B8D3-328042DD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44D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6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44D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4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4D62"/>
  </w:style>
  <w:style w:type="character" w:styleId="Hyperlink">
    <w:name w:val="Hyperlink"/>
    <w:basedOn w:val="DefaultParagraphFont"/>
    <w:uiPriority w:val="99"/>
    <w:unhideWhenUsed/>
    <w:rsid w:val="00644D62"/>
    <w:rPr>
      <w:color w:val="0000FF"/>
      <w:u w:val="single"/>
    </w:rPr>
  </w:style>
  <w:style w:type="character" w:styleId="Strong">
    <w:name w:val="Strong"/>
    <w:basedOn w:val="DefaultParagraphFont"/>
    <w:uiPriority w:val="22"/>
    <w:qFormat/>
    <w:rsid w:val="00644D62"/>
    <w:rPr>
      <w:b/>
      <w:bCs/>
    </w:rPr>
  </w:style>
  <w:style w:type="character" w:styleId="Emphasis">
    <w:name w:val="Emphasis"/>
    <w:basedOn w:val="DefaultParagraphFont"/>
    <w:uiPriority w:val="20"/>
    <w:qFormat/>
    <w:rsid w:val="00644D62"/>
    <w:rPr>
      <w:i/>
      <w:iCs/>
    </w:rPr>
  </w:style>
  <w:style w:type="paragraph" w:styleId="Header">
    <w:name w:val="header"/>
    <w:basedOn w:val="Normal"/>
    <w:link w:val="HeaderChar"/>
    <w:uiPriority w:val="99"/>
    <w:unhideWhenUsed/>
    <w:rsid w:val="0012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951"/>
  </w:style>
  <w:style w:type="paragraph" w:styleId="Footer">
    <w:name w:val="footer"/>
    <w:basedOn w:val="Normal"/>
    <w:link w:val="FooterChar"/>
    <w:uiPriority w:val="99"/>
    <w:unhideWhenUsed/>
    <w:rsid w:val="0012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951"/>
  </w:style>
  <w:style w:type="paragraph" w:styleId="BalloonText">
    <w:name w:val="Balloon Text"/>
    <w:basedOn w:val="Normal"/>
    <w:link w:val="BalloonTextChar"/>
    <w:uiPriority w:val="99"/>
    <w:semiHidden/>
    <w:unhideWhenUsed/>
    <w:rsid w:val="004D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F79"/>
    <w:rPr>
      <w:rFonts w:ascii="Tahoma" w:hAnsi="Tahoma" w:cs="Tahoma"/>
      <w:sz w:val="16"/>
      <w:szCs w:val="16"/>
    </w:rPr>
  </w:style>
  <w:style w:type="character" w:styleId="CommentReference">
    <w:name w:val="annotation reference"/>
    <w:basedOn w:val="DefaultParagraphFont"/>
    <w:uiPriority w:val="99"/>
    <w:semiHidden/>
    <w:unhideWhenUsed/>
    <w:rsid w:val="00036781"/>
    <w:rPr>
      <w:sz w:val="16"/>
      <w:szCs w:val="16"/>
    </w:rPr>
  </w:style>
  <w:style w:type="paragraph" w:styleId="CommentText">
    <w:name w:val="annotation text"/>
    <w:basedOn w:val="Normal"/>
    <w:link w:val="CommentTextChar"/>
    <w:uiPriority w:val="99"/>
    <w:semiHidden/>
    <w:unhideWhenUsed/>
    <w:rsid w:val="00036781"/>
    <w:pPr>
      <w:spacing w:line="240" w:lineRule="auto"/>
    </w:pPr>
    <w:rPr>
      <w:sz w:val="20"/>
      <w:szCs w:val="20"/>
    </w:rPr>
  </w:style>
  <w:style w:type="character" w:customStyle="1" w:styleId="CommentTextChar">
    <w:name w:val="Comment Text Char"/>
    <w:basedOn w:val="DefaultParagraphFont"/>
    <w:link w:val="CommentText"/>
    <w:uiPriority w:val="99"/>
    <w:semiHidden/>
    <w:rsid w:val="00036781"/>
    <w:rPr>
      <w:sz w:val="20"/>
      <w:szCs w:val="20"/>
    </w:rPr>
  </w:style>
  <w:style w:type="paragraph" w:styleId="CommentSubject">
    <w:name w:val="annotation subject"/>
    <w:basedOn w:val="CommentText"/>
    <w:next w:val="CommentText"/>
    <w:link w:val="CommentSubjectChar"/>
    <w:uiPriority w:val="99"/>
    <w:semiHidden/>
    <w:unhideWhenUsed/>
    <w:rsid w:val="00036781"/>
    <w:rPr>
      <w:b/>
      <w:bCs/>
    </w:rPr>
  </w:style>
  <w:style w:type="character" w:customStyle="1" w:styleId="CommentSubjectChar">
    <w:name w:val="Comment Subject Char"/>
    <w:basedOn w:val="CommentTextChar"/>
    <w:link w:val="CommentSubject"/>
    <w:uiPriority w:val="99"/>
    <w:semiHidden/>
    <w:rsid w:val="00036781"/>
    <w:rPr>
      <w:b/>
      <w:bCs/>
      <w:sz w:val="20"/>
      <w:szCs w:val="20"/>
    </w:rPr>
  </w:style>
  <w:style w:type="paragraph" w:styleId="Revision">
    <w:name w:val="Revision"/>
    <w:hidden/>
    <w:uiPriority w:val="99"/>
    <w:semiHidden/>
    <w:rsid w:val="00036781"/>
    <w:pPr>
      <w:spacing w:after="0" w:line="240" w:lineRule="auto"/>
    </w:pPr>
  </w:style>
  <w:style w:type="paragraph" w:styleId="ListParagraph">
    <w:name w:val="List Paragraph"/>
    <w:basedOn w:val="Normal"/>
    <w:uiPriority w:val="34"/>
    <w:qFormat/>
    <w:rsid w:val="00B24422"/>
    <w:pPr>
      <w:ind w:left="720"/>
      <w:contextualSpacing/>
    </w:pPr>
  </w:style>
  <w:style w:type="character" w:styleId="FollowedHyperlink">
    <w:name w:val="FollowedHyperlink"/>
    <w:basedOn w:val="DefaultParagraphFont"/>
    <w:uiPriority w:val="99"/>
    <w:semiHidden/>
    <w:unhideWhenUsed/>
    <w:rsid w:val="000844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0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interactives/earned-income-tax-credit-eitc-interactive-and-resources/" TargetMode="External"/><Relationship Id="rId13" Type="http://schemas.openxmlformats.org/officeDocument/2006/relationships/hyperlink" Target="http://www.nclc.org/images/pdf/high_cost_small_loans/ral/report-ral-201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s.gov/uac/soi-tax-stats-individual-income-tax-return-form-1040-statistic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www.census.gov/population/metro/data/metrodef.html" TargetMode="External"/><Relationship Id="rId5" Type="http://schemas.openxmlformats.org/officeDocument/2006/relationships/webSettings" Target="webSettings.xml"/><Relationship Id="rId15" Type="http://schemas.openxmlformats.org/officeDocument/2006/relationships/hyperlink" Target="http://www.sanantonio.gov/comminit/pdf/112604%20EITC.pdf"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brookings.edu/~/media/Programs/metro/eitcparticip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7572C-BD8F-44AA-A3CA-9415995F9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R. Williams</dc:creator>
  <cp:lastModifiedBy>Cecile Murray</cp:lastModifiedBy>
  <cp:revision>4</cp:revision>
  <dcterms:created xsi:type="dcterms:W3CDTF">2016-12-12T18:01:00Z</dcterms:created>
  <dcterms:modified xsi:type="dcterms:W3CDTF">2016-12-12T18:14:00Z</dcterms:modified>
</cp:coreProperties>
</file>